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D0F5" w14:textId="77777777" w:rsidR="00E806C2" w:rsidRPr="00E806C2" w:rsidRDefault="00E806C2" w:rsidP="00E806C2">
      <w:pPr>
        <w:spacing w:after="0" w:line="480" w:lineRule="auto"/>
        <w:jc w:val="center"/>
        <w:rPr>
          <w:rFonts w:cstheme="minorHAnsi"/>
          <w:b/>
          <w:i/>
          <w:sz w:val="24"/>
          <w:szCs w:val="24"/>
        </w:rPr>
      </w:pPr>
      <w:r w:rsidRPr="00E806C2">
        <w:rPr>
          <w:rFonts w:cstheme="minorHAnsi"/>
          <w:b/>
          <w:sz w:val="24"/>
          <w:szCs w:val="24"/>
        </w:rPr>
        <w:t xml:space="preserve">Ontogenetic dietary partitioning in </w:t>
      </w:r>
      <w:r w:rsidRPr="00E806C2">
        <w:rPr>
          <w:rFonts w:cstheme="minorHAnsi"/>
          <w:b/>
          <w:i/>
          <w:sz w:val="24"/>
          <w:szCs w:val="24"/>
        </w:rPr>
        <w:t xml:space="preserve">Tyrannosaurus </w:t>
      </w:r>
      <w:proofErr w:type="spellStart"/>
      <w:r w:rsidRPr="00E806C2">
        <w:rPr>
          <w:rFonts w:cstheme="minorHAnsi"/>
          <w:b/>
          <w:i/>
          <w:sz w:val="24"/>
          <w:szCs w:val="24"/>
        </w:rPr>
        <w:t>rex</w:t>
      </w:r>
      <w:proofErr w:type="spellEnd"/>
    </w:p>
    <w:p w14:paraId="043D03ED" w14:textId="77777777" w:rsidR="00E806C2" w:rsidRPr="00E806C2" w:rsidRDefault="00E806C2" w:rsidP="00E806C2">
      <w:pPr>
        <w:spacing w:after="0" w:line="480" w:lineRule="auto"/>
        <w:jc w:val="center"/>
        <w:rPr>
          <w:rFonts w:cstheme="minorHAnsi"/>
          <w:sz w:val="24"/>
          <w:szCs w:val="24"/>
        </w:rPr>
      </w:pPr>
      <w:r>
        <w:rPr>
          <w:rFonts w:cstheme="minorHAnsi"/>
          <w:sz w:val="24"/>
          <w:szCs w:val="24"/>
        </w:rPr>
        <w:t>Adam Kane</w:t>
      </w:r>
      <w:r w:rsidRPr="00E806C2">
        <w:rPr>
          <w:rFonts w:cstheme="minorHAnsi"/>
          <w:sz w:val="24"/>
          <w:szCs w:val="24"/>
          <w:vertAlign w:val="superscript"/>
        </w:rPr>
        <w:t>1, 2</w:t>
      </w:r>
      <w:r>
        <w:rPr>
          <w:rFonts w:cstheme="minorHAnsi"/>
          <w:sz w:val="24"/>
          <w:szCs w:val="24"/>
        </w:rPr>
        <w:t>, Kevin Healy</w:t>
      </w:r>
      <w:r w:rsidRPr="00E806C2">
        <w:rPr>
          <w:rFonts w:cstheme="minorHAnsi"/>
          <w:sz w:val="24"/>
          <w:szCs w:val="24"/>
          <w:vertAlign w:val="superscript"/>
        </w:rPr>
        <w:t>1, 2</w:t>
      </w:r>
      <w:r>
        <w:rPr>
          <w:rFonts w:cstheme="minorHAnsi"/>
          <w:sz w:val="24"/>
          <w:szCs w:val="24"/>
        </w:rPr>
        <w:t>, Andrew Jackson</w:t>
      </w:r>
      <w:r w:rsidRPr="00E806C2">
        <w:rPr>
          <w:rFonts w:cstheme="minorHAnsi"/>
          <w:sz w:val="24"/>
          <w:szCs w:val="24"/>
          <w:vertAlign w:val="superscript"/>
        </w:rPr>
        <w:t>1, 2</w:t>
      </w:r>
    </w:p>
    <w:p w14:paraId="33CC4210" w14:textId="77777777" w:rsidR="00E806C2" w:rsidRPr="00E806C2" w:rsidRDefault="00E806C2" w:rsidP="00E806C2">
      <w:pPr>
        <w:spacing w:after="0" w:line="480" w:lineRule="auto"/>
        <w:jc w:val="center"/>
        <w:rPr>
          <w:rFonts w:cstheme="minorHAnsi"/>
          <w:sz w:val="24"/>
          <w:szCs w:val="24"/>
        </w:rPr>
      </w:pPr>
      <w:r w:rsidRPr="00E806C2">
        <w:rPr>
          <w:rFonts w:cstheme="minorHAnsi"/>
          <w:sz w:val="24"/>
          <w:szCs w:val="24"/>
          <w:vertAlign w:val="superscript"/>
        </w:rPr>
        <w:t>1</w:t>
      </w:r>
      <w:r w:rsidRPr="00E806C2">
        <w:rPr>
          <w:rFonts w:cstheme="minorHAnsi"/>
          <w:sz w:val="24"/>
          <w:szCs w:val="24"/>
        </w:rPr>
        <w:t xml:space="preserve"> School of Natural Sciences, Trinity College Dublin, Dublin 2, Ireland.</w:t>
      </w:r>
    </w:p>
    <w:p w14:paraId="3E0F24AC" w14:textId="77777777" w:rsidR="00E806C2" w:rsidRDefault="00E806C2" w:rsidP="00E806C2">
      <w:pPr>
        <w:spacing w:after="0" w:line="480" w:lineRule="auto"/>
        <w:jc w:val="center"/>
        <w:rPr>
          <w:rFonts w:cstheme="minorHAnsi"/>
          <w:sz w:val="24"/>
          <w:szCs w:val="24"/>
        </w:rPr>
      </w:pPr>
      <w:r w:rsidRPr="00E806C2">
        <w:rPr>
          <w:rFonts w:cstheme="minorHAnsi"/>
          <w:sz w:val="24"/>
          <w:szCs w:val="24"/>
          <w:vertAlign w:val="superscript"/>
        </w:rPr>
        <w:t>2</w:t>
      </w:r>
      <w:r w:rsidRPr="00E806C2">
        <w:rPr>
          <w:rFonts w:cstheme="minorHAnsi"/>
          <w:sz w:val="24"/>
          <w:szCs w:val="24"/>
        </w:rPr>
        <w:t xml:space="preserve"> Trinity Centre for Biodiversity Research, Trinity College Dublin, Dublin 2, Ireland.</w:t>
      </w:r>
    </w:p>
    <w:p w14:paraId="65FEB18D" w14:textId="77777777" w:rsidR="00E806C2" w:rsidRPr="00E806C2" w:rsidRDefault="00E806C2" w:rsidP="00E806C2">
      <w:pPr>
        <w:spacing w:after="0" w:line="480" w:lineRule="auto"/>
        <w:rPr>
          <w:rFonts w:cstheme="minorHAnsi"/>
          <w:sz w:val="24"/>
          <w:szCs w:val="24"/>
        </w:rPr>
      </w:pPr>
    </w:p>
    <w:p w14:paraId="76EE4A9B" w14:textId="77777777" w:rsidR="005B79A7" w:rsidRPr="005F1A3D" w:rsidRDefault="005B79A7" w:rsidP="00F23936">
      <w:pPr>
        <w:spacing w:after="0" w:line="480" w:lineRule="auto"/>
        <w:rPr>
          <w:rFonts w:cstheme="minorHAnsi"/>
          <w:b/>
          <w:sz w:val="24"/>
          <w:szCs w:val="24"/>
        </w:rPr>
      </w:pPr>
      <w:r w:rsidRPr="005F1A3D">
        <w:rPr>
          <w:rFonts w:cstheme="minorHAnsi"/>
          <w:b/>
          <w:sz w:val="24"/>
          <w:szCs w:val="24"/>
        </w:rPr>
        <w:t>Abstract</w:t>
      </w:r>
    </w:p>
    <w:p w14:paraId="2EB11B17" w14:textId="77777777" w:rsidR="00440B88" w:rsidRDefault="00440B88" w:rsidP="00F23936">
      <w:pPr>
        <w:spacing w:after="0" w:line="480" w:lineRule="auto"/>
        <w:rPr>
          <w:ins w:id="0" w:author="Kevin Healy" w:date="2013-09-30T15:39:00Z"/>
          <w:rFonts w:cstheme="minorHAnsi"/>
          <w:b/>
          <w:sz w:val="24"/>
          <w:szCs w:val="24"/>
        </w:rPr>
      </w:pPr>
      <w:r w:rsidRPr="005F1A3D">
        <w:rPr>
          <w:rFonts w:cstheme="minorHAnsi"/>
          <w:b/>
          <w:sz w:val="24"/>
          <w:szCs w:val="24"/>
        </w:rPr>
        <w:t>Introduction</w:t>
      </w:r>
    </w:p>
    <w:p w14:paraId="1F5770FC" w14:textId="77777777" w:rsidR="00C51B10" w:rsidRDefault="00C51B10" w:rsidP="00F23936">
      <w:pPr>
        <w:spacing w:after="0" w:line="480" w:lineRule="auto"/>
        <w:rPr>
          <w:ins w:id="1" w:author="Kevin Healy" w:date="2013-09-30T15:50:00Z"/>
          <w:rFonts w:cstheme="minorHAnsi"/>
          <w:b/>
          <w:sz w:val="24"/>
          <w:szCs w:val="24"/>
        </w:rPr>
      </w:pPr>
    </w:p>
    <w:p w14:paraId="5B6901B8" w14:textId="546BD31F" w:rsidR="00043816" w:rsidRDefault="00BD1A61" w:rsidP="00F23936">
      <w:pPr>
        <w:spacing w:after="0" w:line="480" w:lineRule="auto"/>
        <w:rPr>
          <w:rFonts w:cstheme="minorHAnsi"/>
          <w:sz w:val="24"/>
          <w:szCs w:val="24"/>
        </w:rPr>
      </w:pPr>
      <w:r w:rsidRPr="00BD1A61">
        <w:rPr>
          <w:rFonts w:cstheme="minorHAnsi"/>
          <w:sz w:val="24"/>
          <w:szCs w:val="24"/>
        </w:rPr>
        <w:t xml:space="preserve">By foraging at different times or locations or by targeting different resources </w:t>
      </w:r>
      <w:r>
        <w:rPr>
          <w:rFonts w:cstheme="minorHAnsi"/>
          <w:sz w:val="24"/>
          <w:szCs w:val="24"/>
        </w:rPr>
        <w:t>animals can avoid direct competition with conspecifics</w:t>
      </w:r>
      <w:r w:rsidR="00043816">
        <w:rPr>
          <w:rFonts w:cstheme="minorHAnsi"/>
          <w:sz w:val="24"/>
          <w:szCs w:val="24"/>
        </w:rPr>
        <w:t xml:space="preserve">. </w:t>
      </w:r>
      <w:r w:rsidR="0090281C">
        <w:rPr>
          <w:rFonts w:cstheme="minorHAnsi"/>
          <w:sz w:val="24"/>
          <w:szCs w:val="24"/>
        </w:rPr>
        <w:t xml:space="preserve">This partitioning of resources can occur across </w:t>
      </w:r>
      <w:r w:rsidR="00641793">
        <w:rPr>
          <w:rFonts w:cstheme="minorHAnsi"/>
          <w:sz w:val="24"/>
          <w:szCs w:val="24"/>
        </w:rPr>
        <w:t>ontogeny</w:t>
      </w:r>
      <w:r w:rsidR="0090281C">
        <w:rPr>
          <w:rFonts w:cstheme="minorHAnsi"/>
          <w:sz w:val="24"/>
          <w:szCs w:val="24"/>
        </w:rPr>
        <w:t xml:space="preserve"> </w:t>
      </w:r>
      <w:r w:rsidR="00641793">
        <w:rPr>
          <w:rFonts w:cstheme="minorHAnsi"/>
          <w:sz w:val="24"/>
          <w:szCs w:val="24"/>
        </w:rPr>
        <w:t>when</w:t>
      </w:r>
      <w:r w:rsidR="0090281C">
        <w:rPr>
          <w:rFonts w:cstheme="minorHAnsi"/>
          <w:sz w:val="24"/>
          <w:szCs w:val="24"/>
        </w:rPr>
        <w:t xml:space="preserve"> the </w:t>
      </w:r>
      <w:r w:rsidR="00641793">
        <w:rPr>
          <w:rFonts w:cstheme="minorHAnsi"/>
          <w:sz w:val="24"/>
          <w:szCs w:val="24"/>
        </w:rPr>
        <w:t xml:space="preserve">life </w:t>
      </w:r>
      <w:r w:rsidR="0090281C">
        <w:rPr>
          <w:rFonts w:cstheme="minorHAnsi"/>
          <w:sz w:val="24"/>
          <w:szCs w:val="24"/>
        </w:rPr>
        <w:t xml:space="preserve">stages are distinct; </w:t>
      </w:r>
      <w:r w:rsidR="00DD06C7">
        <w:rPr>
          <w:rFonts w:cstheme="minorHAnsi"/>
          <w:sz w:val="24"/>
          <w:szCs w:val="24"/>
        </w:rPr>
        <w:t xml:space="preserve">so, </w:t>
      </w:r>
      <w:r w:rsidR="0090281C">
        <w:rPr>
          <w:rFonts w:cstheme="minorHAnsi"/>
          <w:sz w:val="24"/>
          <w:szCs w:val="24"/>
        </w:rPr>
        <w:t>for example</w:t>
      </w:r>
      <w:r w:rsidR="00DD06C7">
        <w:rPr>
          <w:rFonts w:cstheme="minorHAnsi"/>
          <w:sz w:val="24"/>
          <w:szCs w:val="24"/>
        </w:rPr>
        <w:t>,</w:t>
      </w:r>
      <w:r w:rsidR="0090281C">
        <w:rPr>
          <w:rFonts w:cstheme="minorHAnsi"/>
          <w:sz w:val="24"/>
          <w:szCs w:val="24"/>
        </w:rPr>
        <w:t xml:space="preserve"> an agile juvenile </w:t>
      </w:r>
      <w:r w:rsidR="00641793">
        <w:rPr>
          <w:rFonts w:cstheme="minorHAnsi"/>
          <w:sz w:val="24"/>
          <w:szCs w:val="24"/>
        </w:rPr>
        <w:t xml:space="preserve">may </w:t>
      </w:r>
      <w:r w:rsidR="00913736">
        <w:rPr>
          <w:rFonts w:cstheme="minorHAnsi"/>
          <w:sz w:val="24"/>
          <w:szCs w:val="24"/>
        </w:rPr>
        <w:t>focus on</w:t>
      </w:r>
      <w:r w:rsidR="0090281C">
        <w:rPr>
          <w:rFonts w:cstheme="minorHAnsi"/>
          <w:sz w:val="24"/>
          <w:szCs w:val="24"/>
        </w:rPr>
        <w:t xml:space="preserve"> smaller, faster prey than an adult. </w:t>
      </w:r>
      <w:r w:rsidR="00F81DA0">
        <w:rPr>
          <w:rFonts w:cstheme="minorHAnsi"/>
          <w:sz w:val="24"/>
          <w:szCs w:val="24"/>
        </w:rPr>
        <w:t>Such o</w:t>
      </w:r>
      <w:r w:rsidR="00641793" w:rsidRPr="00641793">
        <w:rPr>
          <w:rFonts w:cstheme="minorHAnsi"/>
          <w:sz w:val="24"/>
          <w:szCs w:val="24"/>
        </w:rPr>
        <w:t>ntogenetic dietary partitioning</w:t>
      </w:r>
      <w:r w:rsidR="00641793">
        <w:rPr>
          <w:rFonts w:cstheme="minorHAnsi"/>
          <w:sz w:val="24"/>
          <w:szCs w:val="24"/>
        </w:rPr>
        <w:t xml:space="preserve"> is known across a diversity of species</w:t>
      </w:r>
      <w:r w:rsidR="00DF1221">
        <w:rPr>
          <w:rFonts w:cstheme="minorHAnsi"/>
          <w:sz w:val="24"/>
          <w:szCs w:val="24"/>
        </w:rPr>
        <w:t xml:space="preserve"> </w:t>
      </w:r>
      <w:ins w:id="2" w:author="Kevin Healy" w:date="2013-09-24T16:49:00Z">
        <w:r w:rsidR="00DF1221">
          <w:rPr>
            <w:rFonts w:cstheme="minorHAnsi"/>
            <w:sz w:val="24"/>
            <w:szCs w:val="24"/>
          </w:rPr>
          <w:t xml:space="preserve">including crocodiles, </w:t>
        </w:r>
      </w:ins>
      <w:ins w:id="3" w:author="Kevin Healy" w:date="2013-09-24T16:50:00Z">
        <w:r w:rsidR="00DF1221">
          <w:rPr>
            <w:rFonts w:cstheme="minorHAnsi"/>
            <w:sz w:val="24"/>
            <w:szCs w:val="24"/>
          </w:rPr>
          <w:t xml:space="preserve">fish </w:t>
        </w:r>
        <w:proofErr w:type="spellStart"/>
        <w:r w:rsidR="00DF1221">
          <w:rPr>
            <w:rFonts w:cstheme="minorHAnsi"/>
            <w:sz w:val="24"/>
            <w:szCs w:val="24"/>
          </w:rPr>
          <w:t>etc</w:t>
        </w:r>
      </w:ins>
      <w:proofErr w:type="spellEnd"/>
      <w:r w:rsidR="00DD06C7">
        <w:rPr>
          <w:rFonts w:cstheme="minorHAnsi"/>
          <w:sz w:val="24"/>
          <w:szCs w:val="24"/>
        </w:rPr>
        <w:t xml:space="preserve"> </w:t>
      </w:r>
      <w:r w:rsidR="00B957AC">
        <w:rPr>
          <w:rFonts w:cstheme="minorHAnsi"/>
          <w:sz w:val="24"/>
          <w:szCs w:val="24"/>
        </w:rPr>
        <w:fldChar w:fldCharType="begin">
          <w:fldData xml:space="preserve">PEVuZE5vdGU+PENpdGU+PEF1dGhvcj5QbGF0dDwvQXV0aG9yPjxZZWFyPjIwMDY8L1llYXI+PFJl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</w:fldData>
        </w:fldChar>
      </w:r>
      <w:r w:rsidR="00CA2C6A">
        <w:rPr>
          <w:rFonts w:cstheme="minorHAnsi"/>
          <w:sz w:val="24"/>
          <w:szCs w:val="24"/>
        </w:rPr>
        <w:instrText xml:space="preserve"> ADDIN EN.CITE </w:instrText>
      </w:r>
      <w:r w:rsidR="00B957AC">
        <w:rPr>
          <w:rFonts w:cstheme="minorHAnsi"/>
          <w:sz w:val="24"/>
          <w:szCs w:val="24"/>
        </w:rPr>
        <w:fldChar w:fldCharType="begin">
          <w:fldData xml:space="preserve">PEVuZE5vdGU+PENpdGU+PEF1dGhvcj5QbGF0dDwvQXV0aG9yPjxZZWFyPjIwMDY8L1llYXI+PFJl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</w:fldData>
        </w:fldChar>
      </w:r>
      <w:r w:rsidR="00CA2C6A">
        <w:rPr>
          <w:rFonts w:cstheme="minorHAnsi"/>
          <w:sz w:val="24"/>
          <w:szCs w:val="24"/>
        </w:rPr>
        <w:instrText xml:space="preserve"> ADDIN EN.CITE.DATA </w:instrText>
      </w:r>
      <w:r w:rsidR="00B957AC">
        <w:rPr>
          <w:rFonts w:cstheme="minorHAnsi"/>
          <w:sz w:val="24"/>
          <w:szCs w:val="24"/>
        </w:rPr>
      </w:r>
      <w:r w:rsidR="00B957AC">
        <w:rPr>
          <w:rFonts w:cstheme="minorHAnsi"/>
          <w:sz w:val="24"/>
          <w:szCs w:val="24"/>
        </w:rPr>
        <w:fldChar w:fldCharType="end"/>
      </w:r>
      <w:r w:rsidR="00B957AC">
        <w:rPr>
          <w:rFonts w:cstheme="minorHAnsi"/>
          <w:sz w:val="24"/>
          <w:szCs w:val="24"/>
        </w:rPr>
      </w:r>
      <w:r w:rsidR="00B957AC">
        <w:rPr>
          <w:rFonts w:cstheme="minorHAnsi"/>
          <w:sz w:val="24"/>
          <w:szCs w:val="24"/>
        </w:rPr>
        <w:fldChar w:fldCharType="separate"/>
      </w:r>
      <w:r w:rsidR="00CA2C6A">
        <w:rPr>
          <w:rFonts w:cstheme="minorHAnsi"/>
          <w:noProof/>
          <w:sz w:val="24"/>
          <w:szCs w:val="24"/>
        </w:rPr>
        <w:t>[</w:t>
      </w:r>
      <w:hyperlink w:anchor="_ENREF_1" w:tooltip="Platt, 2006 #197" w:history="1">
        <w:r w:rsidR="00456FFD">
          <w:rPr>
            <w:rFonts w:cstheme="minorHAnsi"/>
            <w:noProof/>
            <w:sz w:val="24"/>
            <w:szCs w:val="24"/>
          </w:rPr>
          <w:t>1-5</w:t>
        </w:r>
      </w:hyperlink>
      <w:r w:rsidR="00CA2C6A">
        <w:rPr>
          <w:rFonts w:cstheme="minorHAnsi"/>
          <w:noProof/>
          <w:sz w:val="24"/>
          <w:szCs w:val="24"/>
        </w:rPr>
        <w:t>]</w:t>
      </w:r>
      <w:r w:rsidR="00B957AC">
        <w:rPr>
          <w:rFonts w:cstheme="minorHAnsi"/>
          <w:sz w:val="24"/>
          <w:szCs w:val="24"/>
        </w:rPr>
        <w:fldChar w:fldCharType="end"/>
      </w:r>
      <w:ins w:id="4" w:author="Kevin Healy" w:date="2013-09-30T15:50:00Z">
        <w:r w:rsidR="00C51B10">
          <w:rPr>
            <w:rFonts w:cstheme="minorHAnsi"/>
            <w:sz w:val="24"/>
            <w:szCs w:val="24"/>
          </w:rPr>
          <w:t xml:space="preserve"> </w:t>
        </w:r>
      </w:ins>
      <w:ins w:id="5" w:author="Kevin Healy" w:date="2013-09-30T15:51:00Z">
        <w:r w:rsidR="00C51B10">
          <w:rPr>
            <w:rFonts w:cstheme="minorHAnsi"/>
            <w:sz w:val="24"/>
            <w:szCs w:val="24"/>
          </w:rPr>
          <w:t xml:space="preserve">and is often in particular related to changes </w:t>
        </w:r>
      </w:ins>
      <w:ins w:id="6" w:author="Kevin Healy" w:date="2013-09-30T15:52:00Z">
        <w:r w:rsidR="00C51B10">
          <w:rPr>
            <w:rFonts w:cstheme="minorHAnsi"/>
            <w:sz w:val="24"/>
            <w:szCs w:val="24"/>
          </w:rPr>
          <w:t xml:space="preserve">in body size [Woodward &amp; </w:t>
        </w:r>
        <w:proofErr w:type="spellStart"/>
        <w:r w:rsidR="00C51B10">
          <w:rPr>
            <w:rFonts w:cstheme="minorHAnsi"/>
            <w:sz w:val="24"/>
            <w:szCs w:val="24"/>
          </w:rPr>
          <w:t>Hildrew</w:t>
        </w:r>
        <w:proofErr w:type="spellEnd"/>
        <w:r w:rsidR="00C51B10">
          <w:rPr>
            <w:rFonts w:cstheme="minorHAnsi"/>
            <w:sz w:val="24"/>
            <w:szCs w:val="24"/>
          </w:rPr>
          <w:t xml:space="preserve"> 2002, some other ref might be good too]</w:t>
        </w:r>
      </w:ins>
      <w:ins w:id="7" w:author="Kevin Healy" w:date="2013-09-30T14:45:00Z">
        <w:r w:rsidR="00B354B1">
          <w:rPr>
            <w:rFonts w:cstheme="minorHAnsi"/>
            <w:sz w:val="24"/>
            <w:szCs w:val="24"/>
          </w:rPr>
          <w:t>.</w:t>
        </w:r>
      </w:ins>
    </w:p>
    <w:p w14:paraId="6673CACE" w14:textId="77777777" w:rsidR="00271DF4" w:rsidRDefault="00271DF4" w:rsidP="00F23936">
      <w:pPr>
        <w:spacing w:after="0" w:line="480" w:lineRule="auto"/>
        <w:rPr>
          <w:rFonts w:cstheme="minorHAnsi"/>
          <w:sz w:val="24"/>
          <w:szCs w:val="24"/>
        </w:rPr>
      </w:pPr>
    </w:p>
    <w:p w14:paraId="03382E4F" w14:textId="77777777" w:rsidR="00271DF4" w:rsidDel="00BB4C2F" w:rsidRDefault="00271DF4" w:rsidP="00271DF4">
      <w:pPr>
        <w:spacing w:after="0" w:line="480" w:lineRule="auto"/>
        <w:rPr>
          <w:del w:id="8" w:author="Kevin Healy" w:date="2013-09-24T17:52:00Z"/>
          <w:rFonts w:cstheme="minorHAnsi"/>
          <w:sz w:val="24"/>
          <w:szCs w:val="24"/>
        </w:rPr>
      </w:pPr>
      <w:r>
        <w:rPr>
          <w:rFonts w:cstheme="minorHAnsi"/>
          <w:sz w:val="24"/>
          <w:szCs w:val="24"/>
        </w:rPr>
        <w:t xml:space="preserve">Here we suggest that such partitioning may have taken place in the </w:t>
      </w:r>
      <w:proofErr w:type="spellStart"/>
      <w:r>
        <w:rPr>
          <w:rFonts w:cstheme="minorHAnsi"/>
          <w:sz w:val="24"/>
          <w:szCs w:val="24"/>
        </w:rPr>
        <w:t>theropod</w:t>
      </w:r>
      <w:proofErr w:type="spellEnd"/>
      <w:r>
        <w:rPr>
          <w:rFonts w:cstheme="minorHAnsi"/>
          <w:sz w:val="24"/>
          <w:szCs w:val="24"/>
        </w:rPr>
        <w:t xml:space="preserve"> dinosaur </w:t>
      </w:r>
      <w:r w:rsidRPr="00271DF4">
        <w:rPr>
          <w:rFonts w:cstheme="minorHAnsi"/>
          <w:i/>
          <w:sz w:val="24"/>
          <w:szCs w:val="24"/>
        </w:rPr>
        <w:t xml:space="preserve">Tyrannosaurus </w:t>
      </w:r>
      <w:proofErr w:type="spellStart"/>
      <w:r w:rsidRPr="00271DF4">
        <w:rPr>
          <w:rFonts w:cstheme="minorHAnsi"/>
          <w:i/>
          <w:sz w:val="24"/>
          <w:szCs w:val="24"/>
        </w:rPr>
        <w:t>rex</w:t>
      </w:r>
      <w:proofErr w:type="spellEnd"/>
      <w:r>
        <w:rPr>
          <w:rFonts w:cstheme="minorHAnsi"/>
          <w:sz w:val="24"/>
          <w:szCs w:val="24"/>
        </w:rPr>
        <w:t xml:space="preserve">. </w:t>
      </w:r>
      <w:r w:rsidRPr="005F1A3D">
        <w:rPr>
          <w:rFonts w:cstheme="minorHAnsi"/>
          <w:i/>
          <w:sz w:val="24"/>
          <w:szCs w:val="24"/>
        </w:rPr>
        <w:t xml:space="preserve">T. </w:t>
      </w:r>
      <w:proofErr w:type="spellStart"/>
      <w:r w:rsidRPr="005F1A3D">
        <w:rPr>
          <w:rFonts w:cstheme="minorHAnsi"/>
          <w:i/>
          <w:sz w:val="24"/>
          <w:szCs w:val="24"/>
        </w:rPr>
        <w:t>rex</w:t>
      </w:r>
      <w:proofErr w:type="spellEnd"/>
      <w:r w:rsidRPr="005F1A3D">
        <w:rPr>
          <w:rFonts w:cstheme="minorHAnsi"/>
          <w:i/>
          <w:sz w:val="24"/>
          <w:szCs w:val="24"/>
        </w:rPr>
        <w:t xml:space="preserve"> </w:t>
      </w:r>
      <w:r w:rsidRPr="005F1A3D">
        <w:rPr>
          <w:rFonts w:cstheme="minorHAnsi"/>
          <w:sz w:val="24"/>
          <w:szCs w:val="24"/>
        </w:rPr>
        <w:t xml:space="preserve">fits into </w:t>
      </w:r>
      <w:proofErr w:type="spellStart"/>
      <w:r w:rsidRPr="005F1A3D">
        <w:rPr>
          <w:rFonts w:cstheme="minorHAnsi"/>
          <w:sz w:val="24"/>
          <w:szCs w:val="24"/>
        </w:rPr>
        <w:t>theropod</w:t>
      </w:r>
      <w:proofErr w:type="spellEnd"/>
      <w:r w:rsidRPr="005F1A3D">
        <w:rPr>
          <w:rFonts w:cstheme="minorHAnsi"/>
          <w:sz w:val="24"/>
          <w:szCs w:val="24"/>
        </w:rPr>
        <w:t xml:space="preserve"> ‘</w:t>
      </w:r>
      <w:proofErr w:type="spellStart"/>
      <w:r w:rsidRPr="005F1A3D">
        <w:rPr>
          <w:rFonts w:cstheme="minorHAnsi"/>
          <w:sz w:val="24"/>
          <w:szCs w:val="24"/>
        </w:rPr>
        <w:t>morphotype</w:t>
      </w:r>
      <w:proofErr w:type="spellEnd"/>
      <w:r w:rsidRPr="005F1A3D">
        <w:rPr>
          <w:rFonts w:cstheme="minorHAnsi"/>
          <w:sz w:val="24"/>
          <w:szCs w:val="24"/>
        </w:rPr>
        <w:t xml:space="preserve"> one’ as defined by </w:t>
      </w:r>
      <w:proofErr w:type="spellStart"/>
      <w:r w:rsidRPr="005F1A3D">
        <w:rPr>
          <w:rFonts w:cstheme="minorHAnsi"/>
          <w:sz w:val="24"/>
          <w:szCs w:val="24"/>
        </w:rPr>
        <w:t>Weishampel</w:t>
      </w:r>
      <w:proofErr w:type="spellEnd"/>
      <w:r w:rsidRPr="005F1A3D">
        <w:rPr>
          <w:rFonts w:cstheme="minorHAnsi"/>
          <w:sz w:val="24"/>
          <w:szCs w:val="24"/>
        </w:rPr>
        <w:t xml:space="preserve">  </w:t>
      </w:r>
      <w:r w:rsidRPr="005F1A3D">
        <w:rPr>
          <w:rFonts w:cstheme="minorHAnsi"/>
          <w:sz w:val="24"/>
          <w:szCs w:val="24"/>
        </w:rPr>
        <w:fldChar w:fldCharType="begin"/>
      </w:r>
      <w:r>
        <w:rPr>
          <w:rFonts w:cstheme="minorHAnsi"/>
          <w:sz w:val="24"/>
          <w:szCs w:val="24"/>
        </w:rPr>
        <w:instrText xml:space="preserve"> ADDIN EN.CITE &lt;EndNote&gt;&lt;Cite&gt;&lt;Author&gt;Weishampel&lt;/Author&gt;&lt;Year&gt;2004&lt;/Year&gt;&lt;RecNum&gt;158&lt;/RecNum&gt;&lt;DisplayText&gt;[6]&lt;/DisplayText&gt;&lt;record&gt;&lt;rec-number&gt;158&lt;/rec-number&gt;&lt;foreign-keys&gt;&lt;key app="EN" db-id="wez5psevaea25gear0axwr9oep2wvd2tvsvr"&gt;158&lt;/key&gt;&lt;/foreign-keys&gt;&lt;ref-type name="Book"&gt;6&lt;/ref-type&gt;&lt;contributors&gt;&lt;authors&gt;&lt;author&gt;Weishampel, David B&lt;/author&gt;&lt;author&gt;Dodson, Peter&lt;/author&gt;&lt;author&gt;Osmólska, Halszka&lt;/author&gt;&lt;/authors&gt;&lt;/contributors&gt;&lt;titles&gt;&lt;title&gt;The dinosauria&lt;/title&gt;&lt;/titles&gt;&lt;dates&gt;&lt;year&gt;2004&lt;/year&gt;&lt;/dates&gt;&lt;publisher&gt;University of California Pr&lt;/publisher&gt;&lt;isbn&gt;0520242092&lt;/isbn&gt;&lt;urls&gt;&lt;/urls&gt;&lt;/record&gt;&lt;/Cite&gt;&lt;/EndNote&gt;</w:instrText>
      </w:r>
      <w:r w:rsidRPr="005F1A3D">
        <w:rPr>
          <w:rFonts w:cstheme="minorHAnsi"/>
          <w:sz w:val="24"/>
          <w:szCs w:val="24"/>
        </w:rPr>
        <w:fldChar w:fldCharType="separate"/>
      </w:r>
      <w:r>
        <w:rPr>
          <w:rFonts w:cstheme="minorHAnsi"/>
          <w:noProof/>
          <w:sz w:val="24"/>
          <w:szCs w:val="24"/>
        </w:rPr>
        <w:t>[</w:t>
      </w:r>
      <w:hyperlink w:anchor="_ENREF_6" w:tooltip="Weishampel, 2004 #158" w:history="1">
        <w:r w:rsidR="00456FFD">
          <w:rPr>
            <w:rFonts w:cstheme="minorHAnsi"/>
            <w:noProof/>
            <w:sz w:val="24"/>
            <w:szCs w:val="24"/>
          </w:rPr>
          <w:t>6</w:t>
        </w:r>
      </w:hyperlink>
      <w:r>
        <w:rPr>
          <w:rFonts w:cstheme="minorHAnsi"/>
          <w:noProof/>
          <w:sz w:val="24"/>
          <w:szCs w:val="24"/>
        </w:rPr>
        <w:t>]</w:t>
      </w:r>
      <w:r w:rsidRPr="005F1A3D">
        <w:rPr>
          <w:rFonts w:cstheme="minorHAnsi"/>
          <w:sz w:val="24"/>
          <w:szCs w:val="24"/>
        </w:rPr>
        <w:fldChar w:fldCharType="end"/>
      </w:r>
      <w:r w:rsidRPr="005F1A3D">
        <w:rPr>
          <w:rFonts w:cstheme="minorHAnsi"/>
          <w:sz w:val="24"/>
          <w:szCs w:val="24"/>
        </w:rPr>
        <w:t xml:space="preserve">. </w:t>
      </w:r>
      <w:r w:rsidR="00430A63">
        <w:rPr>
          <w:rFonts w:cstheme="minorHAnsi"/>
          <w:sz w:val="24"/>
          <w:szCs w:val="24"/>
        </w:rPr>
        <w:t>The animals</w:t>
      </w:r>
      <w:r w:rsidRPr="005F1A3D">
        <w:rPr>
          <w:rFonts w:cstheme="minorHAnsi"/>
          <w:sz w:val="24"/>
          <w:szCs w:val="24"/>
        </w:rPr>
        <w:t xml:space="preserve"> in this category are extremely large, exceeding 10m, have huge skulls, short forelimbs and as such have no living analogues which makes it difficult to draw any conclusions about their mode of life </w:t>
      </w:r>
      <w:r w:rsidRPr="005F1A3D">
        <w:rPr>
          <w:rFonts w:cstheme="minorHAnsi"/>
          <w:sz w:val="24"/>
          <w:szCs w:val="24"/>
        </w:rPr>
        <w:fldChar w:fldCharType="begin"/>
      </w:r>
      <w:r>
        <w:rPr>
          <w:rFonts w:cstheme="minorHAnsi"/>
          <w:sz w:val="24"/>
          <w:szCs w:val="24"/>
        </w:rPr>
        <w:instrText xml:space="preserve"> ADDIN EN.CITE &lt;EndNote&gt;&lt;Cite&gt;&lt;Author&gt;Weishampel&lt;/Author&gt;&lt;Year&gt;2004&lt;/Year&gt;&lt;RecNum&gt;158&lt;/RecNum&gt;&lt;DisplayText&gt;[6]&lt;/DisplayText&gt;&lt;record&gt;&lt;rec-number&gt;158&lt;/rec-number&gt;&lt;foreign-keys&gt;&lt;key app="EN" db-id="wez5psevaea25gear0axwr9oep2wvd2tvsvr"&gt;158&lt;/key&gt;&lt;/foreign-keys&gt;&lt;ref-type name="Book"&gt;6&lt;/ref-type&gt;&lt;contributors&gt;&lt;authors&gt;&lt;author&gt;Weishampel, David B&lt;/author&gt;&lt;author&gt;Dodson, Peter&lt;/author&gt;&lt;author&gt;Osmólska, Halszka&lt;/author&gt;&lt;/authors&gt;&lt;/contributors&gt;&lt;titles&gt;&lt;title&gt;The dinosauria&lt;/title&gt;&lt;/titles&gt;&lt;dates&gt;&lt;year&gt;2004&lt;/year&gt;&lt;/dates&gt;&lt;publisher&gt;University of California Pr&lt;/publisher&gt;&lt;isbn&gt;0520242092&lt;/isbn&gt;&lt;urls&gt;&lt;/urls&gt;&lt;/record&gt;&lt;/Cite&gt;&lt;/EndNote&gt;</w:instrText>
      </w:r>
      <w:r w:rsidRPr="005F1A3D">
        <w:rPr>
          <w:rFonts w:cstheme="minorHAnsi"/>
          <w:sz w:val="24"/>
          <w:szCs w:val="24"/>
        </w:rPr>
        <w:fldChar w:fldCharType="separate"/>
      </w:r>
      <w:r>
        <w:rPr>
          <w:rFonts w:cstheme="minorHAnsi"/>
          <w:noProof/>
          <w:sz w:val="24"/>
          <w:szCs w:val="24"/>
        </w:rPr>
        <w:t>[</w:t>
      </w:r>
      <w:hyperlink w:anchor="_ENREF_6" w:tooltip="Weishampel, 2004 #158" w:history="1">
        <w:r w:rsidR="00456FFD">
          <w:rPr>
            <w:rFonts w:cstheme="minorHAnsi"/>
            <w:noProof/>
            <w:sz w:val="24"/>
            <w:szCs w:val="24"/>
          </w:rPr>
          <w:t>6</w:t>
        </w:r>
      </w:hyperlink>
      <w:r>
        <w:rPr>
          <w:rFonts w:cstheme="minorHAnsi"/>
          <w:noProof/>
          <w:sz w:val="24"/>
          <w:szCs w:val="24"/>
        </w:rPr>
        <w:t>]</w:t>
      </w:r>
      <w:r w:rsidRPr="005F1A3D">
        <w:rPr>
          <w:rFonts w:cstheme="minorHAnsi"/>
          <w:sz w:val="24"/>
          <w:szCs w:val="24"/>
        </w:rPr>
        <w:fldChar w:fldCharType="end"/>
      </w:r>
      <w:r w:rsidRPr="005F1A3D">
        <w:rPr>
          <w:rFonts w:cstheme="minorHAnsi"/>
          <w:sz w:val="24"/>
          <w:szCs w:val="24"/>
        </w:rPr>
        <w:t xml:space="preserve">. </w:t>
      </w:r>
      <w:commentRangeStart w:id="9"/>
      <w:commentRangeStart w:id="10"/>
      <w:del w:id="11" w:author="Kevin Healy" w:date="2013-09-24T17:52:00Z">
        <w:r w:rsidRPr="005F1A3D" w:rsidDel="00BB4C2F">
          <w:rPr>
            <w:rFonts w:cstheme="minorHAnsi"/>
            <w:sz w:val="24"/>
            <w:szCs w:val="24"/>
          </w:rPr>
          <w:delText xml:space="preserve">Determining the feeding strategies of dinosaurs is further complicated by our ignorance of the group’s metabolism </w:delText>
        </w:r>
        <w:r w:rsidRPr="005F1A3D" w:rsidDel="00BB4C2F">
          <w:rPr>
            <w:rFonts w:cstheme="minorHAnsi"/>
            <w:sz w:val="24"/>
            <w:szCs w:val="24"/>
          </w:rPr>
          <w:fldChar w:fldCharType="begin"/>
        </w:r>
        <w:r w:rsidDel="00BB4C2F">
          <w:rPr>
            <w:rFonts w:cstheme="minorHAnsi"/>
            <w:sz w:val="24"/>
            <w:szCs w:val="24"/>
          </w:rPr>
          <w:delInstrText xml:space="preserve"> ADDIN EN.CITE &lt;EndNote&gt;&lt;Cite&gt;&lt;Author&gt;Seymour&lt;/Author&gt;&lt;Year&gt;2013&lt;/Year&gt;&lt;RecNum&gt;165&lt;/RecNum&gt;&lt;DisplayText&gt;[7]&lt;/DisplayText&gt;&lt;record&gt;&lt;rec-number&gt;165&lt;/rec-number&gt;&lt;foreign-keys&gt;&lt;key app="EN" db-id="wez5psevaea25gear0axwr9oep2wvd2tvsvr"&gt;165&lt;/key&gt;&lt;/foreign-keys&gt;&lt;ref-type name="Journal Article"&gt;17&lt;/ref-type&gt;&lt;contributors&gt;&lt;authors&gt;&lt;author&gt;Seymour, Roger S&lt;/author&gt;&lt;/authors&gt;&lt;/contributors&gt;&lt;titles&gt;&lt;title&gt;Maximal Aerobic and Anaerobic Power Generation in Large Crocodiles versus Mammals: Implications for Dinosaur Gigantothermy&lt;/title&gt;&lt;secondary-title&gt;PloS one&lt;/secondary-title&gt;&lt;/titles&gt;&lt;periodical&gt;&lt;full-title&gt;PloS one&lt;/full-title&gt;&lt;/periodical&gt;&lt;pages&gt;e69361&lt;/pages&gt;&lt;volume&gt;8&lt;/volume&gt;&lt;number&gt;7&lt;/number&gt;&lt;dates&gt;&lt;year&gt;2013&lt;/year&gt;&lt;/dates&gt;&lt;isbn&gt;1932-6203&lt;/isbn&gt;&lt;urls&gt;&lt;/urls&gt;&lt;/record&gt;&lt;/Cite&gt;&lt;/EndNote&gt;</w:delInstrText>
        </w:r>
        <w:r w:rsidRPr="005F1A3D" w:rsidDel="00BB4C2F">
          <w:rPr>
            <w:rFonts w:cstheme="minorHAnsi"/>
            <w:sz w:val="24"/>
            <w:szCs w:val="24"/>
          </w:rPr>
          <w:fldChar w:fldCharType="separate"/>
        </w:r>
        <w:r w:rsidDel="00BB4C2F">
          <w:rPr>
            <w:rFonts w:cstheme="minorHAnsi"/>
            <w:noProof/>
            <w:sz w:val="24"/>
            <w:szCs w:val="24"/>
          </w:rPr>
          <w:delText>[</w:delText>
        </w:r>
        <w:r w:rsidR="00DF1221" w:rsidDel="00BB4C2F">
          <w:fldChar w:fldCharType="begin"/>
        </w:r>
        <w:r w:rsidR="00DF1221" w:rsidDel="00BB4C2F">
          <w:delInstrText xml:space="preserve"> HYPERLINK \l "_ENREF_7" \o "Seymour, 2013 #165" </w:delInstrText>
        </w:r>
        <w:r w:rsidR="00DF1221" w:rsidDel="00BB4C2F">
          <w:fldChar w:fldCharType="separate"/>
        </w:r>
        <w:r w:rsidR="00456FFD" w:rsidDel="00BB4C2F">
          <w:rPr>
            <w:rFonts w:cstheme="minorHAnsi"/>
            <w:noProof/>
            <w:sz w:val="24"/>
            <w:szCs w:val="24"/>
          </w:rPr>
          <w:delText>7</w:delText>
        </w:r>
        <w:r w:rsidR="00DF1221" w:rsidDel="00BB4C2F">
          <w:rPr>
            <w:rFonts w:cstheme="minorHAnsi"/>
            <w:noProof/>
            <w:sz w:val="24"/>
            <w:szCs w:val="24"/>
          </w:rPr>
          <w:fldChar w:fldCharType="end"/>
        </w:r>
        <w:r w:rsidDel="00BB4C2F">
          <w:rPr>
            <w:rFonts w:cstheme="minorHAnsi"/>
            <w:noProof/>
            <w:sz w:val="24"/>
            <w:szCs w:val="24"/>
          </w:rPr>
          <w:delText>]</w:delText>
        </w:r>
        <w:r w:rsidRPr="005F1A3D" w:rsidDel="00BB4C2F">
          <w:rPr>
            <w:rFonts w:cstheme="minorHAnsi"/>
            <w:sz w:val="24"/>
            <w:szCs w:val="24"/>
          </w:rPr>
          <w:fldChar w:fldCharType="end"/>
        </w:r>
        <w:r w:rsidRPr="005F1A3D" w:rsidDel="00BB4C2F">
          <w:rPr>
            <w:rFonts w:cstheme="minorHAnsi"/>
            <w:sz w:val="24"/>
            <w:szCs w:val="24"/>
          </w:rPr>
          <w:delText xml:space="preserve">.   </w:delText>
        </w:r>
        <w:commentRangeEnd w:id="9"/>
        <w:r w:rsidR="00DF1221" w:rsidDel="00BB4C2F">
          <w:rPr>
            <w:rStyle w:val="CommentReference"/>
          </w:rPr>
          <w:commentReference w:id="9"/>
        </w:r>
      </w:del>
    </w:p>
    <w:p w14:paraId="1D554EA3" w14:textId="77777777" w:rsidR="00271DF4" w:rsidDel="00BB4C2F" w:rsidRDefault="00271DF4" w:rsidP="00271DF4">
      <w:pPr>
        <w:spacing w:after="0" w:line="480" w:lineRule="auto"/>
        <w:rPr>
          <w:del w:id="12" w:author="Kevin Healy" w:date="2013-09-24T17:54:00Z"/>
          <w:rFonts w:cstheme="minorHAnsi"/>
          <w:sz w:val="24"/>
          <w:szCs w:val="24"/>
        </w:rPr>
      </w:pPr>
    </w:p>
    <w:p w14:paraId="6CB6970F" w14:textId="77777777" w:rsidR="00271DF4" w:rsidRPr="00271DF4" w:rsidRDefault="00271DF4" w:rsidP="00271DF4">
      <w:pPr>
        <w:spacing w:after="0" w:line="480" w:lineRule="auto"/>
        <w:rPr>
          <w:rFonts w:cstheme="minorHAnsi"/>
          <w:color w:val="000000"/>
          <w:sz w:val="24"/>
          <w:szCs w:val="24"/>
        </w:rPr>
      </w:pPr>
      <w:r w:rsidRPr="00271DF4">
        <w:rPr>
          <w:rFonts w:cstheme="minorHAnsi"/>
          <w:sz w:val="24"/>
          <w:szCs w:val="24"/>
        </w:rPr>
        <w:t xml:space="preserve">However, Tyrannosaurs are atypical </w:t>
      </w:r>
      <w:ins w:id="13" w:author="Kevin Healy" w:date="2013-09-24T17:54:00Z">
        <w:r w:rsidR="00BB4C2F">
          <w:rPr>
            <w:rFonts w:cstheme="minorHAnsi"/>
            <w:sz w:val="24"/>
            <w:szCs w:val="24"/>
          </w:rPr>
          <w:t>as through</w:t>
        </w:r>
      </w:ins>
      <w:del w:id="14" w:author="Kevin Healy" w:date="2013-09-24T17:54:00Z">
        <w:r w:rsidRPr="00271DF4" w:rsidDel="00BB4C2F">
          <w:rPr>
            <w:rFonts w:cstheme="minorHAnsi"/>
            <w:sz w:val="24"/>
            <w:szCs w:val="24"/>
          </w:rPr>
          <w:delText>because</w:delText>
        </w:r>
      </w:del>
      <w:r w:rsidRPr="00271DF4">
        <w:rPr>
          <w:rFonts w:cstheme="minorHAnsi"/>
          <w:sz w:val="24"/>
          <w:szCs w:val="24"/>
        </w:rPr>
        <w:t xml:space="preserve"> </w:t>
      </w:r>
      <w:del w:id="15" w:author="Kevin Healy" w:date="2013-09-24T17:54:00Z">
        <w:r w:rsidRPr="00271DF4" w:rsidDel="00BB4C2F">
          <w:rPr>
            <w:rFonts w:cstheme="minorHAnsi"/>
            <w:sz w:val="24"/>
            <w:szCs w:val="24"/>
          </w:rPr>
          <w:delText xml:space="preserve">of </w:delText>
        </w:r>
      </w:del>
      <w:r w:rsidRPr="00271DF4">
        <w:rPr>
          <w:rFonts w:cstheme="minorHAnsi"/>
          <w:sz w:val="24"/>
          <w:szCs w:val="24"/>
        </w:rPr>
        <w:t xml:space="preserve">the large number of fossils </w:t>
      </w:r>
      <w:del w:id="16" w:author="Kevin Healy" w:date="2013-09-24T17:54:00Z">
        <w:r w:rsidRPr="00271DF4" w:rsidDel="00BB4C2F">
          <w:rPr>
            <w:rFonts w:cstheme="minorHAnsi"/>
            <w:sz w:val="24"/>
            <w:szCs w:val="24"/>
          </w:rPr>
          <w:delText xml:space="preserve">we have </w:delText>
        </w:r>
      </w:del>
      <w:r w:rsidRPr="00271DF4">
        <w:rPr>
          <w:rFonts w:cstheme="minorHAnsi"/>
          <w:sz w:val="24"/>
          <w:szCs w:val="24"/>
        </w:rPr>
        <w:t xml:space="preserve">available for study </w:t>
      </w:r>
      <w:r w:rsidRPr="00271DF4">
        <w:rPr>
          <w:rFonts w:cstheme="minorHAnsi"/>
          <w:sz w:val="24"/>
          <w:szCs w:val="24"/>
        </w:rPr>
        <w:fldChar w:fldCharType="begin"/>
      </w:r>
      <w:r w:rsidRPr="00271DF4">
        <w:rPr>
          <w:rFonts w:cstheme="minorHAnsi"/>
          <w:sz w:val="24"/>
          <w:szCs w:val="24"/>
        </w:rPr>
        <w:instrText xml:space="preserve"> ADDIN EN.CITE &lt;EndNote&gt;&lt;Cite&gt;&lt;Author&gt;Brusatte&lt;/Author&gt;&lt;Year&gt;2010&lt;/Year&gt;&lt;RecNum&gt;192&lt;/RecNum&gt;&lt;DisplayText&gt;[8]&lt;/DisplayText&gt;&lt;record&gt;&lt;rec-number&gt;192&lt;/rec-number&gt;&lt;foreign-keys&gt;&lt;key app="EN" db-id="wez5psevaea25gear0axwr9oep2wvd2tvsvr"&gt;192&lt;/key&gt;&lt;/foreign-keys&gt;&lt;ref-type name="Journal Article"&gt;17&lt;/ref-type&gt;&lt;contributors&gt;&lt;authors&gt;&lt;author&gt;Brusatte, Stephen L&lt;/author&gt;&lt;author&gt;Norell, Mark A&lt;/author&gt;&lt;author&gt;Carr, Thomas D&lt;/author&gt;&lt;author&gt;Erickson, Gregory M&lt;/author&gt;&lt;author&gt;Hutchinson, John R&lt;/author&gt;&lt;author&gt;Balanoff, Amy M&lt;/author&gt;&lt;author&gt;Bever, Gabe S&lt;/author&gt;&lt;author&gt;Choiniere, Jonah N&lt;/author&gt;&lt;author&gt;Makovicky, Peter J&lt;/author&gt;&lt;author&gt;Xu, Xing&lt;/author&gt;&lt;/authors&gt;&lt;/contributors&gt;&lt;titles&gt;&lt;title&gt;Tyrannosaur paleobiology: new research on ancient exemplar organisms&lt;/title&gt;&lt;secondary-title&gt;Science&lt;/secondary-title&gt;&lt;/titles&gt;&lt;periodical&gt;&lt;full-title&gt;Science&lt;/full-title&gt;&lt;/periodical&gt;&lt;pages&gt;1481-1485&lt;/pages&gt;&lt;volume&gt;329&lt;/volume&gt;&lt;number&gt;5998&lt;/number&gt;&lt;dates&gt;&lt;year&gt;2010&lt;/year&gt;&lt;/dates&gt;&lt;isbn&gt;0036-8075&lt;/isbn&gt;&lt;urls&gt;&lt;/urls&gt;&lt;/record&gt;&lt;/Cite&gt;&lt;/EndNote&gt;</w:instrText>
      </w:r>
      <w:r w:rsidRPr="00271DF4">
        <w:rPr>
          <w:rFonts w:cstheme="minorHAnsi"/>
          <w:sz w:val="24"/>
          <w:szCs w:val="24"/>
        </w:rPr>
        <w:fldChar w:fldCharType="separate"/>
      </w:r>
      <w:r w:rsidRPr="00271DF4">
        <w:rPr>
          <w:rFonts w:cstheme="minorHAnsi"/>
          <w:noProof/>
          <w:sz w:val="24"/>
          <w:szCs w:val="24"/>
        </w:rPr>
        <w:t>[</w:t>
      </w:r>
      <w:hyperlink w:anchor="_ENREF_8" w:tooltip="Brusatte, 2010 #192" w:history="1">
        <w:r w:rsidR="00456FFD" w:rsidRPr="00271DF4">
          <w:rPr>
            <w:rFonts w:cstheme="minorHAnsi"/>
            <w:noProof/>
            <w:sz w:val="24"/>
            <w:szCs w:val="24"/>
          </w:rPr>
          <w:t>8</w:t>
        </w:r>
      </w:hyperlink>
      <w:r w:rsidRPr="00271DF4">
        <w:rPr>
          <w:rFonts w:cstheme="minorHAnsi"/>
          <w:noProof/>
          <w:sz w:val="24"/>
          <w:szCs w:val="24"/>
        </w:rPr>
        <w:t>]</w:t>
      </w:r>
      <w:r w:rsidRPr="00271DF4">
        <w:rPr>
          <w:rFonts w:cstheme="minorHAnsi"/>
          <w:sz w:val="24"/>
          <w:szCs w:val="24"/>
        </w:rPr>
        <w:fldChar w:fldCharType="end"/>
      </w:r>
      <w:del w:id="17" w:author="Kevin Healy" w:date="2013-09-24T17:54:00Z">
        <w:r w:rsidRPr="00271DF4" w:rsidDel="00BB4C2F">
          <w:rPr>
            <w:rFonts w:cstheme="minorHAnsi"/>
            <w:sz w:val="24"/>
            <w:szCs w:val="24"/>
          </w:rPr>
          <w:delText>.</w:delText>
        </w:r>
      </w:del>
      <w:r w:rsidRPr="00271DF4">
        <w:rPr>
          <w:rFonts w:cstheme="minorHAnsi"/>
          <w:sz w:val="24"/>
          <w:szCs w:val="24"/>
        </w:rPr>
        <w:t xml:space="preserve"> </w:t>
      </w:r>
      <w:ins w:id="18" w:author="Kevin Healy" w:date="2013-09-24T17:54:00Z">
        <w:r w:rsidR="00BB4C2F">
          <w:rPr>
            <w:rFonts w:cstheme="minorHAnsi"/>
            <w:sz w:val="24"/>
            <w:szCs w:val="24"/>
          </w:rPr>
          <w:t>i</w:t>
        </w:r>
      </w:ins>
      <w:del w:id="19" w:author="Kevin Healy" w:date="2013-09-24T17:54:00Z">
        <w:r w:rsidRPr="00271DF4" w:rsidDel="00BB4C2F">
          <w:rPr>
            <w:rFonts w:cstheme="minorHAnsi"/>
            <w:sz w:val="24"/>
            <w:szCs w:val="24"/>
          </w:rPr>
          <w:delText>I</w:delText>
        </w:r>
      </w:del>
      <w:r w:rsidRPr="00271DF4">
        <w:rPr>
          <w:rFonts w:cstheme="minorHAnsi"/>
          <w:sz w:val="24"/>
          <w:szCs w:val="24"/>
        </w:rPr>
        <w:t xml:space="preserve">t is known that </w:t>
      </w:r>
      <w:r w:rsidRPr="00271DF4">
        <w:rPr>
          <w:rFonts w:cstheme="minorHAnsi"/>
          <w:i/>
          <w:color w:val="000000"/>
          <w:sz w:val="24"/>
          <w:szCs w:val="24"/>
        </w:rPr>
        <w:t xml:space="preserve">T. </w:t>
      </w:r>
      <w:proofErr w:type="spellStart"/>
      <w:r w:rsidRPr="00271DF4">
        <w:rPr>
          <w:rFonts w:cstheme="minorHAnsi"/>
          <w:i/>
          <w:color w:val="000000"/>
          <w:sz w:val="24"/>
          <w:szCs w:val="24"/>
        </w:rPr>
        <w:t>rex</w:t>
      </w:r>
      <w:proofErr w:type="spellEnd"/>
      <w:r w:rsidRPr="00271DF4">
        <w:rPr>
          <w:rFonts w:cstheme="minorHAnsi"/>
          <w:color w:val="000000"/>
          <w:sz w:val="24"/>
          <w:szCs w:val="24"/>
        </w:rPr>
        <w:t xml:space="preserve"> exhibited remarkable growth through its development </w:t>
      </w:r>
      <w:del w:id="20" w:author="Kevin Healy" w:date="2013-09-24T18:03:00Z">
        <w:r w:rsidRPr="00271DF4" w:rsidDel="00F144FF">
          <w:rPr>
            <w:rFonts w:cstheme="minorHAnsi"/>
            <w:color w:val="000000"/>
            <w:sz w:val="24"/>
            <w:szCs w:val="24"/>
          </w:rPr>
          <w:delText xml:space="preserve">with a maximum rate of 767kg/year </w:delText>
        </w:r>
      </w:del>
      <w:r w:rsidRPr="00271DF4">
        <w:rPr>
          <w:rFonts w:cstheme="minorHAnsi"/>
          <w:color w:val="000000"/>
          <w:sz w:val="24"/>
          <w:szCs w:val="24"/>
        </w:rPr>
        <w:fldChar w:fldCharType="begin"/>
      </w:r>
      <w:r w:rsidRPr="00271DF4">
        <w:rPr>
          <w:rFonts w:cstheme="minorHAnsi"/>
          <w:color w:val="000000"/>
          <w:sz w:val="24"/>
          <w:szCs w:val="24"/>
        </w:rPr>
        <w:instrText xml:space="preserve"> ADDIN EN.CITE &lt;EndNote&gt;&lt;Cite&gt;&lt;Author&gt;Brusatte&lt;/Author&gt;&lt;Year&gt;2010&lt;/Year&gt;&lt;RecNum&gt;192&lt;/RecNum&gt;&lt;DisplayText&gt;[8]&lt;/DisplayText&gt;&lt;record&gt;&lt;rec-number&gt;192&lt;/rec-number&gt;&lt;foreign-keys&gt;&lt;key app="EN" db-id="wez5psevaea25gear0axwr9oep2wvd2tvsvr"&gt;192&lt;/key&gt;&lt;/foreign-keys&gt;&lt;ref-type name="Journal Article"&gt;17&lt;/ref-type&gt;&lt;contributors&gt;&lt;authors&gt;&lt;author&gt;Brusatte, Stephen L&lt;/author&gt;&lt;author&gt;Norell, Mark A&lt;/author&gt;&lt;author&gt;Carr, Thomas D&lt;/author&gt;&lt;author&gt;Erickson, Gregory M&lt;/author&gt;&lt;author&gt;Hutchinson, John R&lt;/author&gt;&lt;author&gt;Balanoff, Amy M&lt;/author&gt;&lt;author&gt;Bever, Gabe S&lt;/author&gt;&lt;author&gt;Choiniere, Jonah N&lt;/author&gt;&lt;author&gt;Makovicky, Peter J&lt;/author&gt;&lt;author&gt;Xu, Xing&lt;/author&gt;&lt;/authors&gt;&lt;/contributors&gt;&lt;titles&gt;&lt;title&gt;Tyrannosaur paleobiology: new research on ancient exemplar organisms&lt;/title&gt;&lt;secondary-title&gt;Science&lt;/secondary-title&gt;&lt;/titles&gt;&lt;periodical&gt;&lt;full-title&gt;Science&lt;/full-title&gt;&lt;/periodical&gt;&lt;pages&gt;1481-1485&lt;/pages&gt;&lt;volume&gt;329&lt;/volume&gt;&lt;number&gt;5998&lt;/number&gt;&lt;dates&gt;&lt;year&gt;2010&lt;/year&gt;&lt;/dates&gt;&lt;isbn&gt;0036-8075&lt;/isbn&gt;&lt;urls&gt;&lt;/urls&gt;&lt;/record&gt;&lt;/Cite&gt;&lt;/EndNote&gt;</w:instrText>
      </w:r>
      <w:r w:rsidRPr="00271DF4">
        <w:rPr>
          <w:rFonts w:cstheme="minorHAnsi"/>
          <w:color w:val="000000"/>
          <w:sz w:val="24"/>
          <w:szCs w:val="24"/>
        </w:rPr>
        <w:fldChar w:fldCharType="separate"/>
      </w:r>
      <w:r w:rsidRPr="00271DF4">
        <w:rPr>
          <w:rFonts w:cstheme="minorHAnsi"/>
          <w:noProof/>
          <w:color w:val="000000"/>
          <w:sz w:val="24"/>
          <w:szCs w:val="24"/>
        </w:rPr>
        <w:t>[</w:t>
      </w:r>
      <w:hyperlink w:anchor="_ENREF_8" w:tooltip="Brusatte, 2010 #192" w:history="1">
        <w:r w:rsidR="00456FFD" w:rsidRPr="00271DF4">
          <w:rPr>
            <w:rFonts w:cstheme="minorHAnsi"/>
            <w:noProof/>
            <w:color w:val="000000"/>
            <w:sz w:val="24"/>
            <w:szCs w:val="24"/>
          </w:rPr>
          <w:t>8</w:t>
        </w:r>
      </w:hyperlink>
      <w:r w:rsidRPr="00271DF4">
        <w:rPr>
          <w:rFonts w:cstheme="minorHAnsi"/>
          <w:noProof/>
          <w:color w:val="000000"/>
          <w:sz w:val="24"/>
          <w:szCs w:val="24"/>
        </w:rPr>
        <w:t>]</w:t>
      </w:r>
      <w:r w:rsidRPr="00271DF4">
        <w:rPr>
          <w:rFonts w:cstheme="minorHAnsi"/>
          <w:color w:val="000000"/>
          <w:sz w:val="24"/>
          <w:szCs w:val="24"/>
        </w:rPr>
        <w:fldChar w:fldCharType="end"/>
      </w:r>
      <w:ins w:id="21" w:author="Kevin Healy" w:date="2013-09-24T17:55:00Z">
        <w:r w:rsidR="00BB4C2F">
          <w:rPr>
            <w:rFonts w:cstheme="minorHAnsi"/>
            <w:color w:val="000000"/>
            <w:sz w:val="24"/>
            <w:szCs w:val="24"/>
          </w:rPr>
          <w:t xml:space="preserve"> and </w:t>
        </w:r>
      </w:ins>
      <w:del w:id="22" w:author="Kevin Healy" w:date="2013-09-24T17:55:00Z">
        <w:r w:rsidRPr="00271DF4" w:rsidDel="00BB4C2F">
          <w:rPr>
            <w:rFonts w:cstheme="minorHAnsi"/>
            <w:color w:val="000000"/>
            <w:sz w:val="24"/>
            <w:szCs w:val="24"/>
          </w:rPr>
          <w:delText xml:space="preserve">. The species </w:delText>
        </w:r>
      </w:del>
      <w:del w:id="23" w:author="Kevin Healy" w:date="2013-09-24T18:03:00Z">
        <w:r w:rsidRPr="00271DF4" w:rsidDel="00F144FF">
          <w:rPr>
            <w:rFonts w:cstheme="minorHAnsi"/>
            <w:color w:val="000000"/>
            <w:sz w:val="24"/>
            <w:szCs w:val="24"/>
          </w:rPr>
          <w:delText xml:space="preserve">also </w:delText>
        </w:r>
      </w:del>
      <w:r w:rsidRPr="00271DF4">
        <w:rPr>
          <w:rFonts w:cstheme="minorHAnsi"/>
          <w:color w:val="000000"/>
          <w:sz w:val="24"/>
          <w:szCs w:val="24"/>
        </w:rPr>
        <w:t xml:space="preserve">underwent dramatic ontogenetic changes in its morphology which has led some researchers to argue for a concomitant change in its ecological habits </w:t>
      </w:r>
      <w:r w:rsidRPr="00271DF4">
        <w:rPr>
          <w:rFonts w:cstheme="minorHAnsi"/>
          <w:color w:val="000000"/>
          <w:sz w:val="24"/>
          <w:szCs w:val="24"/>
        </w:rPr>
        <w:fldChar w:fldCharType="begin"/>
      </w:r>
      <w:r w:rsidRPr="00271DF4">
        <w:rPr>
          <w:rFonts w:cstheme="minorHAnsi"/>
          <w:color w:val="000000"/>
          <w:sz w:val="24"/>
          <w:szCs w:val="24"/>
        </w:rPr>
        <w:instrText xml:space="preserve"> ADDIN EN.CITE &lt;EndNote&gt;&lt;Cite&gt;&lt;Author&gt;Brusatte&lt;/Author&gt;&lt;Year&gt;2010&lt;/Year&gt;&lt;RecNum&gt;192&lt;/RecNum&gt;&lt;DisplayText&gt;[8]&lt;/DisplayText&gt;&lt;record&gt;&lt;rec-number&gt;192&lt;/rec-number&gt;&lt;foreign-keys&gt;&lt;key app="EN" db-id="wez5psevaea25gear0axwr9oep2wvd2tvsvr"&gt;192&lt;/key&gt;&lt;/foreign-keys&gt;&lt;ref-type name="Journal Article"&gt;17&lt;/ref-type&gt;&lt;contributors&gt;&lt;authors&gt;&lt;author&gt;Brusatte, Stephen L&lt;/author&gt;&lt;author&gt;Norell, Mark A&lt;/author&gt;&lt;author&gt;Carr, Thomas D&lt;/author&gt;&lt;author&gt;Erickson, Gregory M&lt;/author&gt;&lt;author&gt;Hutchinson, John R&lt;/author&gt;&lt;author&gt;Balanoff, Amy M&lt;/author&gt;&lt;author&gt;Bever, Gabe S&lt;/author&gt;&lt;author&gt;Choiniere, Jonah N&lt;/author&gt;&lt;author&gt;Makovicky, Peter J&lt;/author&gt;&lt;author&gt;Xu, Xing&lt;/author&gt;&lt;/authors&gt;&lt;/contributors&gt;&lt;titles&gt;&lt;title&gt;Tyrannosaur paleobiology: new research on ancient exemplar organisms&lt;/title&gt;&lt;secondary-title&gt;Science&lt;/secondary-title&gt;&lt;/titles&gt;&lt;periodical&gt;&lt;full-title&gt;Science&lt;/full-title&gt;&lt;/periodical&gt;&lt;pages&gt;1481-1485&lt;/pages&gt;&lt;volume&gt;329&lt;/volume&gt;&lt;number&gt;5998&lt;/number&gt;&lt;dates&gt;&lt;year&gt;2010&lt;/year&gt;&lt;/dates&gt;&lt;isbn&gt;0036-8075&lt;/isbn&gt;&lt;urls&gt;&lt;/urls&gt;&lt;/record&gt;&lt;/Cite&gt;&lt;/EndNote&gt;</w:instrText>
      </w:r>
      <w:r w:rsidRPr="00271DF4">
        <w:rPr>
          <w:rFonts w:cstheme="minorHAnsi"/>
          <w:color w:val="000000"/>
          <w:sz w:val="24"/>
          <w:szCs w:val="24"/>
        </w:rPr>
        <w:fldChar w:fldCharType="separate"/>
      </w:r>
      <w:r w:rsidRPr="00271DF4">
        <w:rPr>
          <w:rFonts w:cstheme="minorHAnsi"/>
          <w:noProof/>
          <w:color w:val="000000"/>
          <w:sz w:val="24"/>
          <w:szCs w:val="24"/>
        </w:rPr>
        <w:t>[</w:t>
      </w:r>
      <w:hyperlink w:anchor="_ENREF_8" w:tooltip="Brusatte, 2010 #192" w:history="1">
        <w:r w:rsidR="00456FFD" w:rsidRPr="00271DF4">
          <w:rPr>
            <w:rFonts w:cstheme="minorHAnsi"/>
            <w:noProof/>
            <w:color w:val="000000"/>
            <w:sz w:val="24"/>
            <w:szCs w:val="24"/>
          </w:rPr>
          <w:t>8</w:t>
        </w:r>
      </w:hyperlink>
      <w:r w:rsidRPr="00271DF4">
        <w:rPr>
          <w:rFonts w:cstheme="minorHAnsi"/>
          <w:noProof/>
          <w:color w:val="000000"/>
          <w:sz w:val="24"/>
          <w:szCs w:val="24"/>
        </w:rPr>
        <w:t>]</w:t>
      </w:r>
      <w:r w:rsidRPr="00271DF4">
        <w:rPr>
          <w:rFonts w:cstheme="minorHAnsi"/>
          <w:color w:val="000000"/>
          <w:sz w:val="24"/>
          <w:szCs w:val="24"/>
        </w:rPr>
        <w:fldChar w:fldCharType="end"/>
      </w:r>
      <w:r w:rsidRPr="00271DF4">
        <w:rPr>
          <w:rFonts w:cstheme="minorHAnsi"/>
          <w:color w:val="000000"/>
          <w:sz w:val="24"/>
          <w:szCs w:val="24"/>
        </w:rPr>
        <w:t xml:space="preserve">. </w:t>
      </w:r>
      <w:commentRangeEnd w:id="10"/>
      <w:r w:rsidR="00BB4C2F">
        <w:rPr>
          <w:rStyle w:val="CommentReference"/>
        </w:rPr>
        <w:commentReference w:id="10"/>
      </w:r>
      <w:r w:rsidRPr="00271DF4">
        <w:rPr>
          <w:rFonts w:cstheme="minorHAnsi"/>
          <w:color w:val="000000"/>
          <w:sz w:val="24"/>
          <w:szCs w:val="24"/>
        </w:rPr>
        <w:t xml:space="preserve">For instance, adults had a powerful, deep, robust skull with thick teeth </w:t>
      </w:r>
      <w:r w:rsidRPr="00271DF4">
        <w:rPr>
          <w:rFonts w:cstheme="minorHAnsi"/>
          <w:color w:val="000000"/>
          <w:sz w:val="24"/>
          <w:szCs w:val="24"/>
        </w:rPr>
        <w:lastRenderedPageBreak/>
        <w:t xml:space="preserve">in contrast with the more </w:t>
      </w:r>
      <w:proofErr w:type="spellStart"/>
      <w:r w:rsidRPr="00271DF4">
        <w:rPr>
          <w:rFonts w:cstheme="minorHAnsi"/>
          <w:color w:val="000000"/>
          <w:sz w:val="24"/>
          <w:szCs w:val="24"/>
        </w:rPr>
        <w:t>gracile</w:t>
      </w:r>
      <w:proofErr w:type="spellEnd"/>
      <w:r w:rsidRPr="00271DF4">
        <w:rPr>
          <w:rFonts w:cstheme="minorHAnsi"/>
          <w:color w:val="000000"/>
          <w:sz w:val="24"/>
          <w:szCs w:val="24"/>
        </w:rPr>
        <w:t xml:space="preserve"> features of juveniles. One suggested result of this change was a dietary shift from small, agile prey to larger more cumbersome </w:t>
      </w:r>
      <w:commentRangeStart w:id="24"/>
      <w:r w:rsidRPr="00271DF4">
        <w:rPr>
          <w:rFonts w:cstheme="minorHAnsi"/>
          <w:color w:val="000000"/>
          <w:sz w:val="24"/>
          <w:szCs w:val="24"/>
        </w:rPr>
        <w:t xml:space="preserve">herbivores </w:t>
      </w:r>
      <w:commentRangeEnd w:id="24"/>
      <w:r w:rsidR="008E5C10">
        <w:rPr>
          <w:rStyle w:val="CommentReference"/>
        </w:rPr>
        <w:commentReference w:id="24"/>
      </w:r>
      <w:r w:rsidRPr="00271DF4">
        <w:rPr>
          <w:rFonts w:cstheme="minorHAnsi"/>
          <w:color w:val="000000"/>
          <w:sz w:val="24"/>
          <w:szCs w:val="24"/>
        </w:rPr>
        <w:fldChar w:fldCharType="begin"/>
      </w:r>
      <w:r w:rsidRPr="00271DF4">
        <w:rPr>
          <w:rFonts w:cstheme="minorHAnsi"/>
          <w:color w:val="000000"/>
          <w:sz w:val="24"/>
          <w:szCs w:val="24"/>
        </w:rPr>
        <w:instrText xml:space="preserve"> ADDIN EN.CITE &lt;EndNote&gt;&lt;Cite&gt;&lt;Author&gt;Brusatte&lt;/Author&gt;&lt;Year&gt;2010&lt;/Year&gt;&lt;RecNum&gt;192&lt;/RecNum&gt;&lt;DisplayText&gt;[8]&lt;/DisplayText&gt;&lt;record&gt;&lt;rec-number&gt;192&lt;/rec-number&gt;&lt;foreign-keys&gt;&lt;key app="EN" db-id="wez5psevaea25gear0axwr9oep2wvd2tvsvr"&gt;192&lt;/key&gt;&lt;/foreign-keys&gt;&lt;ref-type name="Journal Article"&gt;17&lt;/ref-type&gt;&lt;contributors&gt;&lt;authors&gt;&lt;author&gt;Brusatte, Stephen L&lt;/author&gt;&lt;author&gt;Norell, Mark A&lt;/author&gt;&lt;author&gt;Carr, Thomas D&lt;/author&gt;&lt;author&gt;Erickson, Gregory M&lt;/author&gt;&lt;author&gt;Hutchinson, John R&lt;/author&gt;&lt;author&gt;Balanoff, Amy M&lt;/author&gt;&lt;author&gt;Bever, Gabe S&lt;/author&gt;&lt;author&gt;Choiniere, Jonah N&lt;/author&gt;&lt;author&gt;Makovicky, Peter J&lt;/author&gt;&lt;author&gt;Xu, Xing&lt;/author&gt;&lt;/authors&gt;&lt;/contributors&gt;&lt;titles&gt;&lt;title&gt;Tyrannosaur paleobiology: new research on ancient exemplar organisms&lt;/title&gt;&lt;secondary-title&gt;Science&lt;/secondary-title&gt;&lt;/titles&gt;&lt;periodical&gt;&lt;full-title&gt;Science&lt;/full-title&gt;&lt;/periodical&gt;&lt;pages&gt;1481-1485&lt;/pages&gt;&lt;volume&gt;329&lt;/volume&gt;&lt;number&gt;5998&lt;/number&gt;&lt;dates&gt;&lt;year&gt;2010&lt;/year&gt;&lt;/dates&gt;&lt;isbn&gt;0036-8075&lt;/isbn&gt;&lt;urls&gt;&lt;/urls&gt;&lt;/record&gt;&lt;/Cite&gt;&lt;/EndNote&gt;</w:instrText>
      </w:r>
      <w:r w:rsidRPr="00271DF4">
        <w:rPr>
          <w:rFonts w:cstheme="minorHAnsi"/>
          <w:color w:val="000000"/>
          <w:sz w:val="24"/>
          <w:szCs w:val="24"/>
        </w:rPr>
        <w:fldChar w:fldCharType="separate"/>
      </w:r>
      <w:r w:rsidRPr="00271DF4">
        <w:rPr>
          <w:rFonts w:cstheme="minorHAnsi"/>
          <w:noProof/>
          <w:color w:val="000000"/>
          <w:sz w:val="24"/>
          <w:szCs w:val="24"/>
        </w:rPr>
        <w:t>[</w:t>
      </w:r>
      <w:hyperlink w:anchor="_ENREF_8" w:tooltip="Brusatte, 2010 #192" w:history="1">
        <w:r w:rsidR="00456FFD" w:rsidRPr="00271DF4">
          <w:rPr>
            <w:rFonts w:cstheme="minorHAnsi"/>
            <w:noProof/>
            <w:color w:val="000000"/>
            <w:sz w:val="24"/>
            <w:szCs w:val="24"/>
          </w:rPr>
          <w:t>8</w:t>
        </w:r>
      </w:hyperlink>
      <w:r w:rsidRPr="00271DF4">
        <w:rPr>
          <w:rFonts w:cstheme="minorHAnsi"/>
          <w:noProof/>
          <w:color w:val="000000"/>
          <w:sz w:val="24"/>
          <w:szCs w:val="24"/>
        </w:rPr>
        <w:t>]</w:t>
      </w:r>
      <w:r w:rsidRPr="00271DF4">
        <w:rPr>
          <w:rFonts w:cstheme="minorHAnsi"/>
          <w:color w:val="000000"/>
          <w:sz w:val="24"/>
          <w:szCs w:val="24"/>
        </w:rPr>
        <w:fldChar w:fldCharType="end"/>
      </w:r>
      <w:r w:rsidRPr="00271DF4">
        <w:rPr>
          <w:rFonts w:cstheme="minorHAnsi"/>
          <w:color w:val="000000"/>
          <w:sz w:val="24"/>
          <w:szCs w:val="24"/>
        </w:rPr>
        <w:t>. However, we argue that such marked changes</w:t>
      </w:r>
      <w:ins w:id="25" w:author="Kevin Healy" w:date="2013-09-24T17:01:00Z">
        <w:r w:rsidR="00F144FF">
          <w:rPr>
            <w:rFonts w:cstheme="minorHAnsi"/>
            <w:color w:val="000000"/>
            <w:sz w:val="24"/>
            <w:szCs w:val="24"/>
          </w:rPr>
          <w:t xml:space="preserve"> </w:t>
        </w:r>
        <w:r w:rsidR="00F87699">
          <w:rPr>
            <w:rFonts w:cstheme="minorHAnsi"/>
            <w:color w:val="000000"/>
            <w:sz w:val="24"/>
            <w:szCs w:val="24"/>
          </w:rPr>
          <w:t>develop</w:t>
        </w:r>
      </w:ins>
      <w:ins w:id="26" w:author="Kevin Healy" w:date="2013-09-24T18:04:00Z">
        <w:r w:rsidR="00F144FF">
          <w:rPr>
            <w:rFonts w:cstheme="minorHAnsi"/>
            <w:color w:val="000000"/>
            <w:sz w:val="24"/>
            <w:szCs w:val="24"/>
          </w:rPr>
          <w:t>ed</w:t>
        </w:r>
      </w:ins>
      <w:ins w:id="27" w:author="Kevin Healy" w:date="2013-09-24T17:01:00Z">
        <w:r w:rsidR="00F87699">
          <w:rPr>
            <w:rFonts w:cstheme="minorHAnsi"/>
            <w:color w:val="000000"/>
            <w:sz w:val="24"/>
            <w:szCs w:val="24"/>
          </w:rPr>
          <w:t xml:space="preserve"> with an increased </w:t>
        </w:r>
      </w:ins>
      <w:ins w:id="28" w:author="Kevin Healy" w:date="2013-09-24T18:04:00Z">
        <w:r w:rsidR="00F144FF">
          <w:rPr>
            <w:rFonts w:cstheme="minorHAnsi"/>
            <w:color w:val="000000"/>
            <w:sz w:val="24"/>
            <w:szCs w:val="24"/>
          </w:rPr>
          <w:t xml:space="preserve">opportunity to avail of resources through </w:t>
        </w:r>
      </w:ins>
      <w:ins w:id="29" w:author="Kevin Healy" w:date="2013-09-24T18:05:00Z">
        <w:r w:rsidR="00F144FF">
          <w:rPr>
            <w:rFonts w:cstheme="minorHAnsi"/>
            <w:color w:val="000000"/>
            <w:sz w:val="24"/>
            <w:szCs w:val="24"/>
          </w:rPr>
          <w:t>scavenging</w:t>
        </w:r>
      </w:ins>
      <w:del w:id="30" w:author="Kevin Healy" w:date="2013-09-24T17:01:00Z">
        <w:r w:rsidRPr="00271DF4" w:rsidDel="00F87699">
          <w:rPr>
            <w:rFonts w:cstheme="minorHAnsi"/>
            <w:color w:val="000000"/>
            <w:sz w:val="24"/>
            <w:szCs w:val="24"/>
          </w:rPr>
          <w:delText xml:space="preserve"> </w:delText>
        </w:r>
        <w:r w:rsidR="00267A22" w:rsidDel="00F87699">
          <w:rPr>
            <w:rFonts w:cstheme="minorHAnsi"/>
            <w:color w:val="000000"/>
            <w:sz w:val="24"/>
            <w:szCs w:val="24"/>
          </w:rPr>
          <w:delText>caused a</w:delText>
        </w:r>
        <w:r w:rsidRPr="00271DF4" w:rsidDel="00F87699">
          <w:rPr>
            <w:rFonts w:cstheme="minorHAnsi"/>
            <w:color w:val="000000"/>
            <w:sz w:val="24"/>
            <w:szCs w:val="24"/>
          </w:rPr>
          <w:delText xml:space="preserve"> general increased tendency towards scavenging </w:delText>
        </w:r>
      </w:del>
      <w:r w:rsidRPr="00271DF4">
        <w:rPr>
          <w:rFonts w:cstheme="minorHAnsi"/>
          <w:color w:val="000000"/>
          <w:sz w:val="24"/>
          <w:szCs w:val="24"/>
        </w:rPr>
        <w:fldChar w:fldCharType="begin"/>
      </w:r>
      <w:r w:rsidRPr="00271DF4">
        <w:rPr>
          <w:rFonts w:cstheme="minorHAnsi"/>
          <w:color w:val="000000"/>
          <w:sz w:val="24"/>
          <w:szCs w:val="24"/>
        </w:rPr>
        <w:instrText xml:space="preserve"> ADDIN EN.CITE &lt;EndNote&gt;&lt;Cite&gt;&lt;Author&gt;Horner&lt;/Author&gt;&lt;Year&gt;2011&lt;/Year&gt;&lt;RecNum&gt;205&lt;/RecNum&gt;&lt;DisplayText&gt;[9]&lt;/DisplayText&gt;&lt;record&gt;&lt;rec-number&gt;205&lt;/rec-number&gt;&lt;foreign-keys&gt;&lt;key app="EN" db-id="wez5psevaea25gear0axwr9oep2wvd2tvsvr"&gt;205&lt;/key&gt;&lt;/foreign-keys&gt;&lt;ref-type name="Journal Article"&gt;17&lt;/ref-type&gt;&lt;contributors&gt;&lt;authors&gt;&lt;author&gt;Horner, John R&lt;/author&gt;&lt;author&gt;Goodwin, Mark B&lt;/author&gt;&lt;author&gt;Myhrvold, Nathan&lt;/author&gt;&lt;/authors&gt;&lt;/contributors&gt;&lt;titles&gt;&lt;title&gt;Dinosaur census reveals abundant Tyrannosaurus and rare ontogenetic stages in the Upper Cretaceous Hell Creek Formation (Maastrichtian), Montana, USA&lt;/title&gt;&lt;secondary-title&gt;PloS one&lt;/secondary-title&gt;&lt;/titles&gt;&lt;periodical&gt;&lt;full-title&gt;PloS one&lt;/full-title&gt;&lt;/periodical&gt;&lt;pages&gt;e16574&lt;/pages&gt;&lt;volume&gt;6&lt;/volume&gt;&lt;number&gt;2&lt;/number&gt;&lt;dates&gt;&lt;year&gt;2011&lt;/year&gt;&lt;/dates&gt;&lt;isbn&gt;1932-6203&lt;/isbn&gt;&lt;urls&gt;&lt;/urls&gt;&lt;/record&gt;&lt;/Cite&gt;&lt;/EndNote&gt;</w:instrText>
      </w:r>
      <w:r w:rsidRPr="00271DF4">
        <w:rPr>
          <w:rFonts w:cstheme="minorHAnsi"/>
          <w:color w:val="000000"/>
          <w:sz w:val="24"/>
          <w:szCs w:val="24"/>
        </w:rPr>
        <w:fldChar w:fldCharType="separate"/>
      </w:r>
      <w:r w:rsidRPr="00271DF4">
        <w:rPr>
          <w:rFonts w:cstheme="minorHAnsi"/>
          <w:noProof/>
          <w:color w:val="000000"/>
          <w:sz w:val="24"/>
          <w:szCs w:val="24"/>
        </w:rPr>
        <w:t>[</w:t>
      </w:r>
      <w:hyperlink w:anchor="_ENREF_9" w:tooltip="Horner, 2011 #205" w:history="1">
        <w:r w:rsidR="00456FFD" w:rsidRPr="00271DF4">
          <w:rPr>
            <w:rFonts w:cstheme="minorHAnsi"/>
            <w:noProof/>
            <w:color w:val="000000"/>
            <w:sz w:val="24"/>
            <w:szCs w:val="24"/>
          </w:rPr>
          <w:t>9</w:t>
        </w:r>
      </w:hyperlink>
      <w:r w:rsidRPr="00271DF4">
        <w:rPr>
          <w:rFonts w:cstheme="minorHAnsi"/>
          <w:noProof/>
          <w:color w:val="000000"/>
          <w:sz w:val="24"/>
          <w:szCs w:val="24"/>
        </w:rPr>
        <w:t>]</w:t>
      </w:r>
      <w:r w:rsidRPr="00271DF4">
        <w:rPr>
          <w:rFonts w:cstheme="minorHAnsi"/>
          <w:color w:val="000000"/>
          <w:sz w:val="24"/>
          <w:szCs w:val="24"/>
        </w:rPr>
        <w:fldChar w:fldCharType="end"/>
      </w:r>
      <w:r w:rsidRPr="00271DF4">
        <w:rPr>
          <w:rFonts w:cstheme="minorHAnsi"/>
          <w:color w:val="000000"/>
          <w:sz w:val="24"/>
          <w:szCs w:val="24"/>
        </w:rPr>
        <w:t xml:space="preserve">. </w:t>
      </w:r>
    </w:p>
    <w:p w14:paraId="33CE151C" w14:textId="77777777" w:rsidR="00267A22" w:rsidRDefault="00267A22" w:rsidP="00267A22">
      <w:pPr>
        <w:spacing w:after="0" w:line="480" w:lineRule="auto"/>
        <w:rPr>
          <w:rFonts w:cstheme="minorHAnsi"/>
          <w:sz w:val="24"/>
          <w:szCs w:val="24"/>
        </w:rPr>
      </w:pPr>
    </w:p>
    <w:p w14:paraId="040C93FD" w14:textId="77777777" w:rsidR="00267A22" w:rsidDel="00F525AA" w:rsidRDefault="00267A22" w:rsidP="00267A22">
      <w:pPr>
        <w:spacing w:after="0" w:line="480" w:lineRule="auto"/>
        <w:rPr>
          <w:del w:id="31" w:author="Kevin Healy" w:date="2013-09-30T16:24:00Z"/>
          <w:rFonts w:cstheme="minorHAnsi"/>
          <w:sz w:val="24"/>
          <w:szCs w:val="24"/>
        </w:rPr>
      </w:pPr>
      <w:r w:rsidRPr="005F1A3D">
        <w:rPr>
          <w:rFonts w:cstheme="minorHAnsi"/>
          <w:sz w:val="24"/>
          <w:szCs w:val="24"/>
        </w:rPr>
        <w:t>There have been a number of studies looking at the theoretical possibility of obligate scavenging</w:t>
      </w:r>
      <w:r>
        <w:rPr>
          <w:rFonts w:cstheme="minorHAnsi"/>
          <w:sz w:val="24"/>
          <w:szCs w:val="24"/>
        </w:rPr>
        <w:t xml:space="preserve"> across species including </w:t>
      </w:r>
      <w:r w:rsidRPr="00267A22">
        <w:rPr>
          <w:rFonts w:cstheme="minorHAnsi"/>
          <w:i/>
          <w:sz w:val="24"/>
          <w:szCs w:val="24"/>
        </w:rPr>
        <w:t>T</w:t>
      </w:r>
      <w:r>
        <w:rPr>
          <w:rFonts w:cstheme="minorHAnsi"/>
          <w:i/>
          <w:sz w:val="24"/>
          <w:szCs w:val="24"/>
        </w:rPr>
        <w:t>.</w:t>
      </w:r>
      <w:r w:rsidRPr="00267A22">
        <w:rPr>
          <w:rFonts w:cstheme="minorHAnsi"/>
          <w:i/>
          <w:sz w:val="24"/>
          <w:szCs w:val="24"/>
        </w:rPr>
        <w:t xml:space="preserve"> </w:t>
      </w:r>
      <w:proofErr w:type="spellStart"/>
      <w:r w:rsidRPr="00267A22">
        <w:rPr>
          <w:rFonts w:cstheme="minorHAnsi"/>
          <w:i/>
          <w:sz w:val="24"/>
          <w:szCs w:val="24"/>
        </w:rPr>
        <w:t>rex</w:t>
      </w:r>
      <w:proofErr w:type="spellEnd"/>
      <w:r>
        <w:rPr>
          <w:rFonts w:cstheme="minorHAnsi"/>
          <w:sz w:val="24"/>
          <w:szCs w:val="24"/>
        </w:rPr>
        <w:t xml:space="preserve"> </w:t>
      </w:r>
      <w:r w:rsidRPr="005F1A3D">
        <w:rPr>
          <w:rFonts w:cstheme="minorHAnsi"/>
          <w:sz w:val="24"/>
          <w:szCs w:val="24"/>
        </w:rPr>
        <w:fldChar w:fldCharType="begin">
          <w:fldData xml:space="preserve">PEVuZE5vdGU+PENpdGU+PEF1dGhvcj5SdXh0b248L0F1dGhvcj48WWVhcj4yMDA0PC9ZZWFyPjxS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dGl0bGU+PC9wZXJpb2RpY2FsPjxwYWdlcz4yNjgyLTI2OTA8L3BhZ2VzPjx2b2x1bWU+Mjc4PC92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</w:fldData>
        </w:fldChar>
      </w:r>
      <w:r>
        <w:rPr>
          <w:rFonts w:cstheme="minorHAnsi"/>
          <w:sz w:val="24"/>
          <w:szCs w:val="24"/>
        </w:rPr>
        <w:instrText xml:space="preserve"> ADDIN EN.CITE </w:instrText>
      </w:r>
      <w:r>
        <w:rPr>
          <w:rFonts w:cstheme="minorHAnsi"/>
          <w:sz w:val="24"/>
          <w:szCs w:val="24"/>
        </w:rPr>
        <w:fldChar w:fldCharType="begin">
          <w:fldData xml:space="preserve">PEVuZE5vdGU+PENpdGU+PEF1dGhvcj5SdXh0b248L0F1dGhvcj48WWVhcj4yMDA0PC9ZZWFyPjxS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dGl0bGU+PC9wZXJpb2RpY2FsPjxwYWdlcz4yNjgyLTI2OTA8L3BhZ2VzPjx2b2x1bWU+Mjc4PC92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</w:fldData>
        </w:fldChar>
      </w:r>
      <w:r>
        <w:rPr>
          <w:rFonts w:cstheme="minorHAnsi"/>
          <w:sz w:val="24"/>
          <w:szCs w:val="24"/>
        </w:rPr>
        <w:instrText xml:space="preserve"> ADDIN EN.CITE.DATA </w:instrText>
      </w:r>
      <w:r>
        <w:rPr>
          <w:rFonts w:cstheme="minorHAnsi"/>
          <w:sz w:val="24"/>
          <w:szCs w:val="24"/>
        </w:rPr>
      </w:r>
      <w:r>
        <w:rPr>
          <w:rFonts w:cstheme="minorHAnsi"/>
          <w:sz w:val="24"/>
          <w:szCs w:val="24"/>
        </w:rPr>
        <w:fldChar w:fldCharType="end"/>
      </w:r>
      <w:r w:rsidRPr="005F1A3D">
        <w:rPr>
          <w:rFonts w:cstheme="minorHAnsi"/>
          <w:sz w:val="24"/>
          <w:szCs w:val="24"/>
        </w:rPr>
      </w:r>
      <w:r w:rsidRPr="005F1A3D">
        <w:rPr>
          <w:rFonts w:cstheme="minorHAnsi"/>
          <w:sz w:val="24"/>
          <w:szCs w:val="24"/>
        </w:rPr>
        <w:fldChar w:fldCharType="separate"/>
      </w:r>
      <w:r>
        <w:rPr>
          <w:rFonts w:cstheme="minorHAnsi"/>
          <w:noProof/>
          <w:sz w:val="24"/>
          <w:szCs w:val="24"/>
        </w:rPr>
        <w:t>[</w:t>
      </w:r>
      <w:hyperlink w:anchor="_ENREF_10" w:tooltip="Ruxton, 2004 #172" w:history="1">
        <w:r w:rsidR="00456FFD">
          <w:rPr>
            <w:rFonts w:cstheme="minorHAnsi"/>
            <w:noProof/>
            <w:sz w:val="24"/>
            <w:szCs w:val="24"/>
          </w:rPr>
          <w:t>10-15</w:t>
        </w:r>
      </w:hyperlink>
      <w:r>
        <w:rPr>
          <w:rFonts w:cstheme="minorHAnsi"/>
          <w:noProof/>
          <w:sz w:val="24"/>
          <w:szCs w:val="24"/>
        </w:rPr>
        <w:t>]</w:t>
      </w:r>
      <w:r w:rsidRPr="005F1A3D">
        <w:rPr>
          <w:rFonts w:cstheme="minorHAnsi"/>
          <w:sz w:val="24"/>
          <w:szCs w:val="24"/>
        </w:rPr>
        <w:fldChar w:fldCharType="end"/>
      </w:r>
      <w:r w:rsidRPr="005F1A3D">
        <w:rPr>
          <w:rFonts w:cstheme="minorHAnsi"/>
          <w:sz w:val="24"/>
          <w:szCs w:val="24"/>
        </w:rPr>
        <w:t xml:space="preserve">. For instance, Horner pointed to its slow speed, reduced forearms, large olfactory bulb and incredible bite force to support this view </w:t>
      </w:r>
      <w:r w:rsidRPr="005F1A3D">
        <w:rPr>
          <w:rFonts w:cstheme="minorHAnsi"/>
          <w:sz w:val="24"/>
          <w:szCs w:val="24"/>
        </w:rPr>
        <w:fldChar w:fldCharType="begin"/>
      </w:r>
      <w:r>
        <w:rPr>
          <w:rFonts w:cstheme="minorHAnsi"/>
          <w:sz w:val="24"/>
          <w:szCs w:val="24"/>
        </w:rPr>
        <w:instrText xml:space="preserve"> ADDIN EN.CITE &lt;EndNote&gt;&lt;Cite&gt;&lt;Author&gt;Horner&lt;/Author&gt;&lt;Year&gt;1993&lt;/Year&gt;&lt;RecNum&gt;154&lt;/RecNum&gt;&lt;DisplayText&gt;[16, 17]&lt;/DisplayText&gt;&lt;record&gt;&lt;rec-number&gt;154&lt;/rec-number&gt;&lt;foreign-keys&gt;&lt;key app="EN" db-id="wez5psevaea25gear0axwr9oep2wvd2tvsvr"&gt;154&lt;/key&gt;&lt;/foreign-keys&gt;&lt;ref-type name="Book"&gt;6&lt;/ref-type&gt;&lt;contributors&gt;&lt;authors&gt;&lt;author&gt;Horner, John R&lt;/author&gt;&lt;author&gt;Lessem, Don&lt;/author&gt;&lt;/authors&gt;&lt;/contributors&gt;&lt;titles&gt;&lt;title&gt;The complete T. rex&lt;/title&gt;&lt;/titles&gt;&lt;dates&gt;&lt;year&gt;1993&lt;/year&gt;&lt;/dates&gt;&lt;publisher&gt;Simon &amp;amp; Schuster&lt;/publisher&gt;&lt;isbn&gt;0671741853&lt;/isbn&gt;&lt;urls&gt;&lt;/urls&gt;&lt;/record&gt;&lt;/Cite&gt;&lt;Cite&gt;&lt;Author&gt;Horner&lt;/Author&gt;&lt;Year&gt;1994&lt;/Year&gt;&lt;RecNum&gt;153&lt;/RecNum&gt;&lt;record&gt;&lt;rec-number&gt;153&lt;/rec-number&gt;&lt;foreign-keys&gt;&lt;key app="EN" db-id="wez5psevaea25gear0axwr9oep2wvd2tvsvr"&gt;153&lt;/key&gt;&lt;/foreign-keys&gt;&lt;ref-type name="Journal Article"&gt;17&lt;/ref-type&gt;&lt;contributors&gt;&lt;authors&gt;&lt;author&gt;Horner, JR&lt;/author&gt;&lt;/authors&gt;&lt;/contributors&gt;&lt;titles&gt;&lt;title&gt;Steak knives, beady eyes, and tiny little arms (a portrait of T. rex as a scavenger)&lt;/title&gt;&lt;secondary-title&gt;Dino Fest. Paleontological Society Special Publication&lt;/secondary-title&gt;&lt;/titles&gt;&lt;periodical&gt;&lt;full-title&gt;Dino Fest. Paleontological Society Special Publication&lt;/full-title&gt;&lt;/periodical&gt;&lt;pages&gt;157-164&lt;/pages&gt;&lt;volume&gt;7&lt;/volume&gt;&lt;dates&gt;&lt;year&gt;1994&lt;/year&gt;&lt;/dates&gt;&lt;urls&gt;&lt;/urls&gt;&lt;/record&gt;&lt;/Cite&gt;&lt;/EndNote&gt;</w:instrText>
      </w:r>
      <w:r w:rsidRPr="005F1A3D">
        <w:rPr>
          <w:rFonts w:cstheme="minorHAnsi"/>
          <w:sz w:val="24"/>
          <w:szCs w:val="24"/>
        </w:rPr>
        <w:fldChar w:fldCharType="separate"/>
      </w:r>
      <w:r>
        <w:rPr>
          <w:rFonts w:cstheme="minorHAnsi"/>
          <w:noProof/>
          <w:sz w:val="24"/>
          <w:szCs w:val="24"/>
        </w:rPr>
        <w:t>[</w:t>
      </w:r>
      <w:hyperlink w:anchor="_ENREF_16" w:tooltip="Horner, 1993 #154" w:history="1">
        <w:r w:rsidR="00456FFD">
          <w:rPr>
            <w:rFonts w:cstheme="minorHAnsi"/>
            <w:noProof/>
            <w:sz w:val="24"/>
            <w:szCs w:val="24"/>
          </w:rPr>
          <w:t>16</w:t>
        </w:r>
      </w:hyperlink>
      <w:r>
        <w:rPr>
          <w:rFonts w:cstheme="minorHAnsi"/>
          <w:noProof/>
          <w:sz w:val="24"/>
          <w:szCs w:val="24"/>
        </w:rPr>
        <w:t xml:space="preserve">, </w:t>
      </w:r>
      <w:hyperlink w:anchor="_ENREF_17" w:tooltip="Horner, 1994 #153" w:history="1">
        <w:r w:rsidR="00456FFD">
          <w:rPr>
            <w:rFonts w:cstheme="minorHAnsi"/>
            <w:noProof/>
            <w:sz w:val="24"/>
            <w:szCs w:val="24"/>
          </w:rPr>
          <w:t>17</w:t>
        </w:r>
      </w:hyperlink>
      <w:r>
        <w:rPr>
          <w:rFonts w:cstheme="minorHAnsi"/>
          <w:noProof/>
          <w:sz w:val="24"/>
          <w:szCs w:val="24"/>
        </w:rPr>
        <w:t>]</w:t>
      </w:r>
      <w:r w:rsidRPr="005F1A3D">
        <w:rPr>
          <w:rFonts w:cstheme="minorHAnsi"/>
          <w:sz w:val="24"/>
          <w:szCs w:val="24"/>
        </w:rPr>
        <w:fldChar w:fldCharType="end"/>
      </w:r>
      <w:r w:rsidRPr="005F1A3D">
        <w:rPr>
          <w:rFonts w:cstheme="minorHAnsi"/>
          <w:sz w:val="24"/>
          <w:szCs w:val="24"/>
        </w:rPr>
        <w:t xml:space="preserve">. Fossil material has also been discovered which suggests scavenging behaviour as bite marks were located in a flesh poor region </w:t>
      </w:r>
      <w:r w:rsidRPr="005F1A3D">
        <w:rPr>
          <w:rFonts w:cstheme="minorHAnsi"/>
          <w:sz w:val="24"/>
          <w:szCs w:val="24"/>
        </w:rPr>
        <w:fldChar w:fldCharType="begin"/>
      </w:r>
      <w:r>
        <w:rPr>
          <w:rFonts w:cstheme="minorHAnsi"/>
          <w:sz w:val="24"/>
          <w:szCs w:val="24"/>
        </w:rPr>
        <w:instrText xml:space="preserve"> ADDIN EN.CITE &lt;EndNote&gt;&lt;Cite&gt;&lt;Author&gt;Longrich&lt;/Author&gt;&lt;Year&gt;2010&lt;/Year&gt;&lt;RecNum&gt;164&lt;/RecNum&gt;&lt;DisplayText&gt;[18]&lt;/DisplayText&gt;&lt;record&gt;&lt;rec-number&gt;164&lt;/rec-number&gt;&lt;foreign-keys&gt;&lt;key app="EN" db-id="wez5psevaea25gear0axwr9oep2wvd2tvsvr"&gt;164&lt;/key&gt;&lt;/foreign-keys&gt;&lt;ref-type name="Journal Article"&gt;17&lt;/ref-type&gt;&lt;contributors&gt;&lt;authors&gt;&lt;author&gt;Longrich, Nicholas R&lt;/author&gt;&lt;author&gt;Horner, John R&lt;/author&gt;&lt;author&gt;Erickson, Gregory M&lt;/author&gt;&lt;author&gt;Currie, Philip J&lt;/author&gt;&lt;/authors&gt;&lt;/contributors&gt;&lt;titles&gt;&lt;title&gt;Cannibalism in Tyrannosaurus rex&lt;/title&gt;&lt;secondary-title&gt;PloS one&lt;/secondary-title&gt;&lt;/titles&gt;&lt;periodical&gt;&lt;full-title&gt;PloS one&lt;/full-title&gt;&lt;/periodical&gt;&lt;pages&gt;e13419&lt;/pages&gt;&lt;volume&gt;5&lt;/volume&gt;&lt;number&gt;10&lt;/number&gt;&lt;dates&gt;&lt;year&gt;2010&lt;/year&gt;&lt;/dates&gt;&lt;isbn&gt;1932-6203&lt;/isbn&gt;&lt;urls&gt;&lt;/urls&gt;&lt;/record&gt;&lt;/Cite&gt;&lt;/EndNote&gt;</w:instrText>
      </w:r>
      <w:r w:rsidRPr="005F1A3D">
        <w:rPr>
          <w:rFonts w:cstheme="minorHAnsi"/>
          <w:sz w:val="24"/>
          <w:szCs w:val="24"/>
        </w:rPr>
        <w:fldChar w:fldCharType="separate"/>
      </w:r>
      <w:r>
        <w:rPr>
          <w:rFonts w:cstheme="minorHAnsi"/>
          <w:noProof/>
          <w:sz w:val="24"/>
          <w:szCs w:val="24"/>
        </w:rPr>
        <w:t>[</w:t>
      </w:r>
      <w:hyperlink w:anchor="_ENREF_18" w:tooltip="Longrich, 2010 #164" w:history="1">
        <w:r w:rsidR="00456FFD">
          <w:rPr>
            <w:rFonts w:cstheme="minorHAnsi"/>
            <w:noProof/>
            <w:sz w:val="24"/>
            <w:szCs w:val="24"/>
          </w:rPr>
          <w:t>18</w:t>
        </w:r>
      </w:hyperlink>
      <w:r>
        <w:rPr>
          <w:rFonts w:cstheme="minorHAnsi"/>
          <w:noProof/>
          <w:sz w:val="24"/>
          <w:szCs w:val="24"/>
        </w:rPr>
        <w:t>]</w:t>
      </w:r>
      <w:r w:rsidRPr="005F1A3D">
        <w:rPr>
          <w:rFonts w:cstheme="minorHAnsi"/>
          <w:sz w:val="24"/>
          <w:szCs w:val="24"/>
        </w:rPr>
        <w:fldChar w:fldCharType="end"/>
      </w:r>
      <w:r w:rsidRPr="005F1A3D">
        <w:rPr>
          <w:rFonts w:cstheme="minorHAnsi"/>
          <w:sz w:val="24"/>
          <w:szCs w:val="24"/>
        </w:rPr>
        <w:t xml:space="preserve">. Energetic approaches have concluded for </w:t>
      </w:r>
      <w:r w:rsidRPr="005F1A3D">
        <w:rPr>
          <w:rFonts w:cstheme="minorHAnsi"/>
          <w:sz w:val="24"/>
          <w:szCs w:val="24"/>
        </w:rPr>
        <w:fldChar w:fldCharType="begin"/>
      </w:r>
      <w:r>
        <w:rPr>
          <w:rFonts w:cstheme="minorHAnsi"/>
          <w:sz w:val="24"/>
          <w:szCs w:val="24"/>
        </w:rPr>
        <w:instrText xml:space="preserve"> ADDIN EN.CITE &lt;EndNote&gt;&lt;Cite&gt;&lt;Author&gt;Ruxton&lt;/Author&gt;&lt;Year&gt;2003&lt;/Year&gt;&lt;RecNum&gt;9&lt;/RecNum&gt;&lt;DisplayText&gt;[12]&lt;/DisplayText&gt;&lt;record&gt;&lt;rec-number&gt;9&lt;/rec-number&gt;&lt;foreign-keys&gt;&lt;key app="EN" db-id="wez5psevaea25gear0axwr9oep2wvd2tvsvr"&gt;9&lt;/key&gt;&lt;/foreign-keys&gt;&lt;ref-type name="Journal Article"&gt;17&lt;/ref-type&gt;&lt;contributors&gt;&lt;authors&gt;&lt;author&gt;Ruxton, Graeme D.&lt;/author&gt;&lt;author&gt;Houston, David C.&lt;/author&gt;&lt;/authors&gt;&lt;/contributors&gt;&lt;titles&gt;&lt;title&gt;Could Tyrannosaurus rex have been a scavenger rather than a predator? An energetics approach&lt;/title&gt;&lt;secondary-title&gt;Proceedings of the Royal Society of London. Series B: Biological Sciences&lt;/secondary-title&gt;&lt;/titles&gt;&lt;periodical&gt;&lt;full-title&gt;Proceedings of the Royal Society of London. Series B: Biological Sciences&lt;/full-title&gt;&lt;/periodical&gt;&lt;pages&gt;731-733&lt;/pages&gt;&lt;volume&gt;270&lt;/volume&gt;&lt;number&gt;1516&lt;/number&gt;&lt;dates&gt;&lt;year&gt;2003&lt;/year&gt;&lt;pub-dates&gt;&lt;date&gt;April 7, 2003&lt;/date&gt;&lt;/pub-dates&gt;&lt;/dates&gt;&lt;urls&gt;&lt;related-urls&gt;&lt;url&gt;http://rspb.royalsocietypublishing.org/content/270/1516/731.abstract&lt;/url&gt;&lt;/related-urls&gt;&lt;/urls&gt;&lt;electronic-resource-num&gt;10.1098/rspb.2002.2279&lt;/electronic-resource-num&gt;&lt;/record&gt;&lt;/Cite&gt;&lt;/EndNote&gt;</w:instrText>
      </w:r>
      <w:r w:rsidRPr="005F1A3D">
        <w:rPr>
          <w:rFonts w:cstheme="minorHAnsi"/>
          <w:sz w:val="24"/>
          <w:szCs w:val="24"/>
        </w:rPr>
        <w:fldChar w:fldCharType="separate"/>
      </w:r>
      <w:r>
        <w:rPr>
          <w:rFonts w:cstheme="minorHAnsi"/>
          <w:noProof/>
          <w:sz w:val="24"/>
          <w:szCs w:val="24"/>
        </w:rPr>
        <w:t>[</w:t>
      </w:r>
      <w:hyperlink w:anchor="_ENREF_12" w:tooltip="Ruxton, 2003 #9" w:history="1">
        <w:r w:rsidR="00456FFD">
          <w:rPr>
            <w:rFonts w:cstheme="minorHAnsi"/>
            <w:noProof/>
            <w:sz w:val="24"/>
            <w:szCs w:val="24"/>
          </w:rPr>
          <w:t>12</w:t>
        </w:r>
      </w:hyperlink>
      <w:r>
        <w:rPr>
          <w:rFonts w:cstheme="minorHAnsi"/>
          <w:noProof/>
          <w:sz w:val="24"/>
          <w:szCs w:val="24"/>
        </w:rPr>
        <w:t>]</w:t>
      </w:r>
      <w:r w:rsidRPr="005F1A3D">
        <w:rPr>
          <w:rFonts w:cstheme="minorHAnsi"/>
          <w:sz w:val="24"/>
          <w:szCs w:val="24"/>
        </w:rPr>
        <w:fldChar w:fldCharType="end"/>
      </w:r>
      <w:r w:rsidRPr="005F1A3D">
        <w:rPr>
          <w:rFonts w:cstheme="minorHAnsi"/>
          <w:sz w:val="24"/>
          <w:szCs w:val="24"/>
        </w:rPr>
        <w:t xml:space="preserve"> and against </w:t>
      </w:r>
      <w:r w:rsidRPr="005F1A3D">
        <w:rPr>
          <w:rFonts w:cstheme="minorHAnsi"/>
          <w:sz w:val="24"/>
          <w:szCs w:val="24"/>
        </w:rPr>
        <w:fldChar w:fldCharType="begin"/>
      </w:r>
      <w:r>
        <w:rPr>
          <w:rFonts w:cstheme="minorHAnsi"/>
          <w:sz w:val="24"/>
          <w:szCs w:val="24"/>
        </w:rPr>
        <w:instrText xml:space="preserve"> ADDIN EN.CITE &lt;EndNote&gt;&lt;Cite&gt;&lt;Author&gt;Carbone&lt;/Author&gt;&lt;Year&gt;2011&lt;/Year&gt;&lt;RecNum&gt;145&lt;/RecNum&gt;&lt;DisplayText&gt;[13]&lt;/DisplayText&gt;&lt;record&gt;&lt;rec-number&gt;145&lt;/rec-number&gt;&lt;foreign-keys&gt;&lt;key app="EN" db-id="wez5psevaea25gear0axwr9oep2wvd2tvsvr"&gt;145&lt;/key&gt;&lt;/foreign-keys&gt;&lt;ref-type name="Journal Article"&gt;17&lt;/ref-type&gt;&lt;contributors&gt;&lt;authors&gt;&lt;author&gt;Carbone, Chris&lt;/author&gt;&lt;author&gt;Turvey, Samuel T&lt;/author&gt;&lt;author&gt;Bielby, Jon&lt;/author&gt;&lt;/authors&gt;&lt;/contributors&gt;&lt;titles&gt;&lt;title&gt;Intra-guild competition and its implications for one of the biggest terrestrial predators, Tyrannosaurus rex&lt;/title&gt;&lt;secondary-title&gt;Proceedings of the Royal Society B: Biological Sciences&lt;/secondary-title&gt;&lt;/titles&gt;&lt;periodical&gt;&lt;full-title&gt;Proceedings of the Royal Society B: Biological Sciences&lt;/full-title&gt;&lt;/periodical&gt;&lt;pages&gt;2682-2690&lt;/pages&gt;&lt;volume&gt;278&lt;/volume&gt;&lt;number&gt;1718&lt;/number&gt;&lt;dates&gt;&lt;year&gt;2011&lt;/year&gt;&lt;/dates&gt;&lt;isbn&gt;0962-8452&lt;/isbn&gt;&lt;urls&gt;&lt;/urls&gt;&lt;/record&gt;&lt;/Cite&gt;&lt;/EndNote&gt;</w:instrText>
      </w:r>
      <w:r w:rsidRPr="005F1A3D">
        <w:rPr>
          <w:rFonts w:cstheme="minorHAnsi"/>
          <w:sz w:val="24"/>
          <w:szCs w:val="24"/>
        </w:rPr>
        <w:fldChar w:fldCharType="separate"/>
      </w:r>
      <w:r>
        <w:rPr>
          <w:rFonts w:cstheme="minorHAnsi"/>
          <w:noProof/>
          <w:sz w:val="24"/>
          <w:szCs w:val="24"/>
        </w:rPr>
        <w:t>[</w:t>
      </w:r>
      <w:hyperlink w:anchor="_ENREF_13" w:tooltip="Carbone, 2011 #145" w:history="1">
        <w:r w:rsidR="00456FFD">
          <w:rPr>
            <w:rFonts w:cstheme="minorHAnsi"/>
            <w:noProof/>
            <w:sz w:val="24"/>
            <w:szCs w:val="24"/>
          </w:rPr>
          <w:t>13</w:t>
        </w:r>
      </w:hyperlink>
      <w:r>
        <w:rPr>
          <w:rFonts w:cstheme="minorHAnsi"/>
          <w:noProof/>
          <w:sz w:val="24"/>
          <w:szCs w:val="24"/>
        </w:rPr>
        <w:t>]</w:t>
      </w:r>
      <w:r w:rsidRPr="005F1A3D">
        <w:rPr>
          <w:rFonts w:cstheme="minorHAnsi"/>
          <w:sz w:val="24"/>
          <w:szCs w:val="24"/>
        </w:rPr>
        <w:fldChar w:fldCharType="end"/>
      </w:r>
      <w:r w:rsidRPr="005F1A3D">
        <w:rPr>
          <w:rFonts w:cstheme="minorHAnsi"/>
          <w:sz w:val="24"/>
          <w:szCs w:val="24"/>
        </w:rPr>
        <w:t>, the latter study arguing that</w:t>
      </w:r>
      <w:ins w:id="32" w:author="Kevin Healy" w:date="2013-09-24T17:03:00Z">
        <w:r w:rsidR="00F87699">
          <w:rPr>
            <w:rFonts w:cstheme="minorHAnsi"/>
            <w:sz w:val="24"/>
            <w:szCs w:val="24"/>
          </w:rPr>
          <w:t xml:space="preserve"> </w:t>
        </w:r>
        <w:commentRangeStart w:id="33"/>
        <w:r w:rsidR="00F87699">
          <w:rPr>
            <w:rFonts w:cstheme="minorHAnsi"/>
            <w:sz w:val="24"/>
            <w:szCs w:val="24"/>
          </w:rPr>
          <w:t>interspecific</w:t>
        </w:r>
      </w:ins>
      <w:commentRangeEnd w:id="33"/>
      <w:ins w:id="34" w:author="Kevin Healy" w:date="2013-09-24T17:04:00Z">
        <w:r w:rsidR="00F87699">
          <w:rPr>
            <w:rStyle w:val="CommentReference"/>
          </w:rPr>
          <w:commentReference w:id="33"/>
        </w:r>
      </w:ins>
      <w:r w:rsidRPr="005F1A3D">
        <w:rPr>
          <w:rFonts w:cstheme="minorHAnsi"/>
          <w:sz w:val="24"/>
          <w:szCs w:val="24"/>
        </w:rPr>
        <w:t xml:space="preserve"> competition would undermine the possibility of a scavenging </w:t>
      </w:r>
      <w:r w:rsidRPr="002044DD">
        <w:rPr>
          <w:rFonts w:cstheme="minorHAnsi"/>
          <w:i/>
          <w:sz w:val="24"/>
          <w:szCs w:val="24"/>
        </w:rPr>
        <w:t>T.rex</w:t>
      </w:r>
      <w:r w:rsidRPr="005F1A3D">
        <w:rPr>
          <w:rFonts w:cstheme="minorHAnsi"/>
          <w:sz w:val="24"/>
          <w:szCs w:val="24"/>
        </w:rPr>
        <w:t xml:space="preserve">; smaller competing species would find and consume any carcass before the larger </w:t>
      </w:r>
      <w:r w:rsidRPr="002044DD">
        <w:rPr>
          <w:rFonts w:cstheme="minorHAnsi"/>
          <w:i/>
          <w:sz w:val="24"/>
          <w:szCs w:val="24"/>
        </w:rPr>
        <w:t>T.rex</w:t>
      </w:r>
      <w:r w:rsidRPr="005F1A3D">
        <w:rPr>
          <w:rFonts w:cstheme="minorHAnsi"/>
          <w:sz w:val="24"/>
          <w:szCs w:val="24"/>
        </w:rPr>
        <w:t xml:space="preserve"> could benefit</w:t>
      </w:r>
      <w:commentRangeStart w:id="36"/>
      <w:r w:rsidRPr="005F1A3D">
        <w:rPr>
          <w:rFonts w:cstheme="minorHAnsi"/>
          <w:sz w:val="24"/>
          <w:szCs w:val="24"/>
        </w:rPr>
        <w:t xml:space="preserve">.  </w:t>
      </w:r>
      <w:commentRangeEnd w:id="36"/>
      <w:r w:rsidR="00F525AA">
        <w:rPr>
          <w:rStyle w:val="CommentReference"/>
        </w:rPr>
        <w:commentReference w:id="36"/>
      </w:r>
    </w:p>
    <w:p w14:paraId="719608F4" w14:textId="77777777" w:rsidR="00267A22" w:rsidRPr="005F1A3D" w:rsidDel="00F525AA" w:rsidRDefault="00267A22" w:rsidP="00267A22">
      <w:pPr>
        <w:spacing w:after="0" w:line="480" w:lineRule="auto"/>
        <w:rPr>
          <w:del w:id="37" w:author="Kevin Healy" w:date="2013-09-30T16:24:00Z"/>
          <w:rFonts w:cstheme="minorHAnsi"/>
          <w:sz w:val="24"/>
          <w:szCs w:val="24"/>
        </w:rPr>
      </w:pPr>
    </w:p>
    <w:p w14:paraId="23E273C0" w14:textId="77777777" w:rsidR="00B33038" w:rsidRDefault="00267A22" w:rsidP="00F23936">
      <w:pPr>
        <w:spacing w:after="0" w:line="480" w:lineRule="auto"/>
        <w:rPr>
          <w:rFonts w:cstheme="minorHAnsi"/>
          <w:sz w:val="24"/>
          <w:szCs w:val="24"/>
        </w:rPr>
      </w:pPr>
      <w:r>
        <w:rPr>
          <w:rFonts w:cstheme="minorHAnsi"/>
          <w:sz w:val="24"/>
          <w:szCs w:val="24"/>
        </w:rPr>
        <w:t>Yet, o</w:t>
      </w:r>
      <w:r w:rsidR="002B1A10" w:rsidRPr="005F1A3D">
        <w:rPr>
          <w:rFonts w:cstheme="minorHAnsi"/>
          <w:sz w:val="24"/>
          <w:szCs w:val="24"/>
        </w:rPr>
        <w:t>bligate scavengers are rare among terrestrial vertebrates</w:t>
      </w:r>
      <w:ins w:id="38" w:author="Kevin Healy" w:date="2013-09-24T18:24:00Z">
        <w:r w:rsidR="00943FFD">
          <w:rPr>
            <w:rFonts w:cstheme="minorHAnsi"/>
            <w:sz w:val="24"/>
            <w:szCs w:val="24"/>
          </w:rPr>
          <w:t xml:space="preserve"> with even the most common example of a terrestrial </w:t>
        </w:r>
      </w:ins>
      <w:ins w:id="39" w:author="Kevin Healy" w:date="2013-09-24T18:25:00Z">
        <w:r w:rsidR="00943FFD">
          <w:rPr>
            <w:rFonts w:cstheme="minorHAnsi"/>
            <w:sz w:val="24"/>
            <w:szCs w:val="24"/>
          </w:rPr>
          <w:t>scavenger</w:t>
        </w:r>
      </w:ins>
      <w:ins w:id="40" w:author="Kevin Healy" w:date="2013-09-24T18:24:00Z">
        <w:r w:rsidR="00943FFD">
          <w:rPr>
            <w:rFonts w:cstheme="minorHAnsi"/>
            <w:sz w:val="24"/>
            <w:szCs w:val="24"/>
          </w:rPr>
          <w:t>, the brown hyena (</w:t>
        </w:r>
      </w:ins>
      <w:ins w:id="41" w:author="Kevin Healy" w:date="2013-09-24T18:25:00Z">
        <w:r w:rsidR="00943FFD">
          <w:rPr>
            <w:rFonts w:cstheme="minorHAnsi"/>
            <w:sz w:val="24"/>
            <w:szCs w:val="24"/>
          </w:rPr>
          <w:t>Latin</w:t>
        </w:r>
      </w:ins>
      <w:ins w:id="42" w:author="Kevin Healy" w:date="2013-09-24T18:24:00Z">
        <w:r w:rsidR="00943FFD">
          <w:rPr>
            <w:rFonts w:cstheme="minorHAnsi"/>
            <w:sz w:val="24"/>
            <w:szCs w:val="24"/>
          </w:rPr>
          <w:t xml:space="preserve"> name),</w:t>
        </w:r>
      </w:ins>
      <w:ins w:id="43" w:author="Kevin Healy" w:date="2013-09-24T18:28:00Z">
        <w:r w:rsidR="00943FFD">
          <w:rPr>
            <w:rFonts w:cstheme="minorHAnsi"/>
            <w:sz w:val="24"/>
            <w:szCs w:val="24"/>
          </w:rPr>
          <w:t xml:space="preserve"> d</w:t>
        </w:r>
        <w:r w:rsidR="00E2308C">
          <w:rPr>
            <w:rFonts w:cstheme="minorHAnsi"/>
            <w:sz w:val="24"/>
            <w:szCs w:val="24"/>
          </w:rPr>
          <w:t xml:space="preserve">isplaying a large </w:t>
        </w:r>
      </w:ins>
      <w:ins w:id="44" w:author="Kevin Healy" w:date="2013-09-24T18:31:00Z">
        <w:r w:rsidR="00E2308C">
          <w:rPr>
            <w:rFonts w:cstheme="minorHAnsi"/>
            <w:sz w:val="24"/>
            <w:szCs w:val="24"/>
          </w:rPr>
          <w:t xml:space="preserve">degree of variation between scavenging behaviour and </w:t>
        </w:r>
      </w:ins>
      <w:ins w:id="45" w:author="Kevin Healy" w:date="2013-09-24T18:32:00Z">
        <w:r w:rsidR="00E2308C">
          <w:rPr>
            <w:rFonts w:cstheme="minorHAnsi"/>
            <w:sz w:val="24"/>
            <w:szCs w:val="24"/>
          </w:rPr>
          <w:t>active predation</w:t>
        </w:r>
      </w:ins>
      <w:ins w:id="46" w:author="Kevin Healy" w:date="2013-09-24T18:24:00Z">
        <w:r w:rsidR="00943FFD">
          <w:rPr>
            <w:rFonts w:cstheme="minorHAnsi"/>
            <w:sz w:val="24"/>
            <w:szCs w:val="24"/>
          </w:rPr>
          <w:t xml:space="preserve"> </w:t>
        </w:r>
      </w:ins>
      <w:del w:id="47" w:author="Kevin Healy" w:date="2013-09-24T18:32:00Z">
        <w:r w:rsidR="00E95E73" w:rsidDel="00E2308C">
          <w:rPr>
            <w:rFonts w:cstheme="minorHAnsi"/>
            <w:sz w:val="24"/>
            <w:szCs w:val="24"/>
          </w:rPr>
          <w:delText xml:space="preserve"> </w:delText>
        </w:r>
      </w:del>
      <w:r w:rsidR="00B957AC">
        <w:rPr>
          <w:rFonts w:cstheme="minorHAnsi"/>
          <w:sz w:val="24"/>
          <w:szCs w:val="24"/>
        </w:rPr>
        <w:fldChar w:fldCharType="begin"/>
      </w:r>
      <w:r>
        <w:rPr>
          <w:rFonts w:cstheme="minorHAnsi"/>
          <w:sz w:val="24"/>
          <w:szCs w:val="24"/>
        </w:rPr>
        <w:instrText xml:space="preserve"> ADDIN EN.CITE &lt;EndNote&gt;&lt;Cite&gt;&lt;Author&gt;DeVault&lt;/Author&gt;&lt;Year&gt;2003&lt;/Year&gt;&lt;RecNum&gt;196&lt;/RecNum&gt;&lt;DisplayText&gt;[19, 20]&lt;/DisplayText&gt;&lt;record&gt;&lt;rec-number&gt;196&lt;/rec-number&gt;&lt;foreign-keys&gt;&lt;key app="EN" db-id="wez5psevaea25gear0axwr9oep2wvd2tvsvr"&gt;196&lt;/key&gt;&lt;/foreign-keys&gt;&lt;ref-type name="Journal Article"&gt;17&lt;/ref-type&gt;&lt;contributors&gt;&lt;authors&gt;&lt;author&gt;DeVault, Travis L&lt;/author&gt;&lt;author&gt;Rhodes Jr, Olin E&lt;/author&gt;&lt;author&gt;Shivik, John A&lt;/author&gt;&lt;/authors&gt;&lt;/contributors&gt;&lt;titles&gt;&lt;title&gt;Scavenging by vertebrates: behavioral, ecological, and evolutionary perspectives on an important energy transfer pathway in terrestrial ecosystems&lt;/title&gt;&lt;secondary-title&gt;Oikos&lt;/secondary-title&gt;&lt;/titles&gt;&lt;periodical&gt;&lt;full-title&gt;Oikos&lt;/full-title&gt;&lt;/periodical&gt;&lt;pages&gt;225-234&lt;/pages&gt;&lt;volume&gt;102&lt;/volume&gt;&lt;number&gt;2&lt;/number&gt;&lt;dates&gt;&lt;year&gt;2003&lt;/year&gt;&lt;/dates&gt;&lt;isbn&gt;1600-0706&lt;/isbn&gt;&lt;urls&gt;&lt;/urls&gt;&lt;/record&gt;&lt;/Cite&gt;&lt;Cite&gt;&lt;Author&gt;Sinclair&lt;/Author&gt;&lt;Year&gt;1995&lt;/Year&gt;&lt;RecNum&gt;71&lt;/RecNum&gt;&lt;record&gt;&lt;rec-number&gt;71&lt;/rec-number&gt;&lt;foreign-keys&gt;&lt;key app="EN" db-id="wez5psevaea25gear0axwr9oep2wvd2tvsvr"&gt;71&lt;/key&gt;&lt;/foreign-keys&gt;&lt;ref-type name="Book"&gt;6&lt;/ref-type&gt;&lt;contributors&gt;&lt;authors&gt;&lt;author&gt;Sinclair, A.R.E.&lt;/author&gt;&lt;author&gt;Norton-Griffiths, M.&lt;/author&gt;&lt;/authors&gt;&lt;/contributors&gt;&lt;titles&gt;&lt;title&gt;Serengeti: dynamics of an ecosystem&lt;/title&gt;&lt;/titles&gt;&lt;dates&gt;&lt;year&gt;1995&lt;/year&gt;&lt;/dates&gt;&lt;publisher&gt;University of Chicago Press&lt;/publisher&gt;&lt;isbn&gt;0226760294&lt;/isbn&gt;&lt;urls&gt;&lt;/urls&gt;&lt;/record&gt;&lt;/Cite&gt;&lt;/EndNote&gt;</w:instrText>
      </w:r>
      <w:r w:rsidR="00B957AC">
        <w:rPr>
          <w:rFonts w:cstheme="minorHAnsi"/>
          <w:sz w:val="24"/>
          <w:szCs w:val="24"/>
        </w:rPr>
        <w:fldChar w:fldCharType="separate"/>
      </w:r>
      <w:r>
        <w:rPr>
          <w:rFonts w:cstheme="minorHAnsi"/>
          <w:noProof/>
          <w:sz w:val="24"/>
          <w:szCs w:val="24"/>
        </w:rPr>
        <w:t>[</w:t>
      </w:r>
      <w:ins w:id="48" w:author="Kevin Healy" w:date="2013-09-24T18:32:00Z">
        <w:r w:rsidR="00E2308C">
          <w:rPr>
            <w:rFonts w:cstheme="minorHAnsi"/>
            <w:noProof/>
            <w:sz w:val="24"/>
            <w:szCs w:val="24"/>
          </w:rPr>
          <w:t xml:space="preserve">ref from hyena book, </w:t>
        </w:r>
      </w:ins>
      <w:hyperlink w:anchor="_ENREF_19" w:tooltip="DeVault, 2003 #196" w:history="1">
        <w:r w:rsidR="00456FFD">
          <w:rPr>
            <w:rFonts w:cstheme="minorHAnsi"/>
            <w:noProof/>
            <w:sz w:val="24"/>
            <w:szCs w:val="24"/>
          </w:rPr>
          <w:t>19</w:t>
        </w:r>
      </w:hyperlink>
      <w:r>
        <w:rPr>
          <w:rFonts w:cstheme="minorHAnsi"/>
          <w:noProof/>
          <w:sz w:val="24"/>
          <w:szCs w:val="24"/>
        </w:rPr>
        <w:t xml:space="preserve">, </w:t>
      </w:r>
      <w:hyperlink w:anchor="_ENREF_20" w:tooltip="Sinclair, 1995 #71" w:history="1">
        <w:r w:rsidR="00456FFD">
          <w:rPr>
            <w:rFonts w:cstheme="minorHAnsi"/>
            <w:noProof/>
            <w:sz w:val="24"/>
            <w:szCs w:val="24"/>
          </w:rPr>
          <w:t>20</w:t>
        </w:r>
      </w:hyperlink>
      <w:r>
        <w:rPr>
          <w:rFonts w:cstheme="minorHAnsi"/>
          <w:noProof/>
          <w:sz w:val="24"/>
          <w:szCs w:val="24"/>
        </w:rPr>
        <w:t>]</w:t>
      </w:r>
      <w:r w:rsidR="00B957AC">
        <w:rPr>
          <w:rFonts w:cstheme="minorHAnsi"/>
          <w:sz w:val="24"/>
          <w:szCs w:val="24"/>
        </w:rPr>
        <w:fldChar w:fldCharType="end"/>
      </w:r>
      <w:r w:rsidR="002B1A10" w:rsidRPr="005F1A3D">
        <w:rPr>
          <w:rFonts w:cstheme="minorHAnsi"/>
          <w:sz w:val="24"/>
          <w:szCs w:val="24"/>
        </w:rPr>
        <w:t xml:space="preserve">.  </w:t>
      </w:r>
      <w:r w:rsidR="007954AB" w:rsidRPr="005F1A3D">
        <w:rPr>
          <w:rFonts w:cstheme="minorHAnsi"/>
          <w:sz w:val="24"/>
          <w:szCs w:val="24"/>
        </w:rPr>
        <w:t>Instead, m</w:t>
      </w:r>
      <w:r w:rsidR="002B1A10" w:rsidRPr="005F1A3D">
        <w:rPr>
          <w:rFonts w:cstheme="minorHAnsi"/>
          <w:sz w:val="24"/>
          <w:szCs w:val="24"/>
        </w:rPr>
        <w:t xml:space="preserve">ost carnivores are opportunistic and will </w:t>
      </w:r>
      <w:r w:rsidR="00641793">
        <w:rPr>
          <w:rFonts w:cstheme="minorHAnsi"/>
          <w:sz w:val="24"/>
          <w:szCs w:val="24"/>
        </w:rPr>
        <w:t xml:space="preserve">take carrion as well as </w:t>
      </w:r>
      <w:r w:rsidR="002B1A10" w:rsidRPr="005F1A3D">
        <w:rPr>
          <w:rFonts w:cstheme="minorHAnsi"/>
          <w:sz w:val="24"/>
          <w:szCs w:val="24"/>
        </w:rPr>
        <w:t>actively hunt</w:t>
      </w:r>
      <w:r w:rsidR="00641793">
        <w:rPr>
          <w:rFonts w:cstheme="minorHAnsi"/>
          <w:sz w:val="24"/>
          <w:szCs w:val="24"/>
        </w:rPr>
        <w:t>ing prey</w:t>
      </w:r>
      <w:r w:rsidR="00E95E73">
        <w:rPr>
          <w:rFonts w:cstheme="minorHAnsi"/>
          <w:sz w:val="24"/>
          <w:szCs w:val="24"/>
        </w:rPr>
        <w:t xml:space="preserve"> </w:t>
      </w:r>
      <w:r w:rsidR="00B957AC">
        <w:rPr>
          <w:rFonts w:cstheme="minorHAnsi"/>
          <w:sz w:val="24"/>
          <w:szCs w:val="24"/>
        </w:rPr>
        <w:fldChar w:fldCharType="begin"/>
      </w:r>
      <w:r>
        <w:rPr>
          <w:rFonts w:cstheme="minorHAnsi"/>
          <w:sz w:val="24"/>
          <w:szCs w:val="24"/>
        </w:rPr>
        <w:instrText xml:space="preserve"> ADDIN EN.CITE &lt;EndNote&gt;&lt;Cite&gt;&lt;Author&gt;DeVault&lt;/Author&gt;&lt;Year&gt;2003&lt;/Year&gt;&lt;RecNum&gt;196&lt;/RecNum&gt;&lt;DisplayText&gt;[19]&lt;/DisplayText&gt;&lt;record&gt;&lt;rec-number&gt;196&lt;/rec-number&gt;&lt;foreign-keys&gt;&lt;key app="EN" db-id="wez5psevaea25gear0axwr9oep2wvd2tvsvr"&gt;196&lt;/key&gt;&lt;/foreign-keys&gt;&lt;ref-type name="Journal Article"&gt;17&lt;/ref-type&gt;&lt;contributors&gt;&lt;authors&gt;&lt;author&gt;DeVault, Travis L&lt;/author&gt;&lt;author&gt;Rhodes Jr, Olin E&lt;/author&gt;&lt;author&gt;Shivik, John A&lt;/author&gt;&lt;/authors&gt;&lt;/contributors&gt;&lt;titles&gt;&lt;title&gt;Scavenging by vertebrates: behavioral, ecological, and evolutionary perspectives on an important energy transfer pathway in terrestrial ecosystems&lt;/title&gt;&lt;secondary-title&gt;Oikos&lt;/secondary-title&gt;&lt;/titles&gt;&lt;periodical&gt;&lt;full-title&gt;Oikos&lt;/full-title&gt;&lt;/periodical&gt;&lt;pages&gt;225-234&lt;/pages&gt;&lt;volume&gt;102&lt;/volume&gt;&lt;number&gt;2&lt;/number&gt;&lt;dates&gt;&lt;year&gt;2003&lt;/year&gt;&lt;/dates&gt;&lt;isbn&gt;1600-0706&lt;/isbn&gt;&lt;urls&gt;&lt;/urls&gt;&lt;/record&gt;&lt;/Cite&gt;&lt;/EndNote&gt;</w:instrText>
      </w:r>
      <w:r w:rsidR="00B957AC">
        <w:rPr>
          <w:rFonts w:cstheme="minorHAnsi"/>
          <w:sz w:val="24"/>
          <w:szCs w:val="24"/>
        </w:rPr>
        <w:fldChar w:fldCharType="separate"/>
      </w:r>
      <w:r>
        <w:rPr>
          <w:rFonts w:cstheme="minorHAnsi"/>
          <w:noProof/>
          <w:sz w:val="24"/>
          <w:szCs w:val="24"/>
        </w:rPr>
        <w:t>[</w:t>
      </w:r>
      <w:hyperlink w:anchor="_ENREF_19" w:tooltip="DeVault, 2003 #196" w:history="1">
        <w:r w:rsidR="00456FFD">
          <w:rPr>
            <w:rFonts w:cstheme="minorHAnsi"/>
            <w:noProof/>
            <w:sz w:val="24"/>
            <w:szCs w:val="24"/>
          </w:rPr>
          <w:t>19</w:t>
        </w:r>
      </w:hyperlink>
      <w:r>
        <w:rPr>
          <w:rFonts w:cstheme="minorHAnsi"/>
          <w:noProof/>
          <w:sz w:val="24"/>
          <w:szCs w:val="24"/>
        </w:rPr>
        <w:t>]</w:t>
      </w:r>
      <w:r w:rsidR="00B957AC">
        <w:rPr>
          <w:rFonts w:cstheme="minorHAnsi"/>
          <w:sz w:val="24"/>
          <w:szCs w:val="24"/>
        </w:rPr>
        <w:fldChar w:fldCharType="end"/>
      </w:r>
      <w:del w:id="49" w:author="Kevin Healy" w:date="2013-09-24T18:32:00Z">
        <w:r w:rsidR="002B1A10" w:rsidRPr="005F1A3D" w:rsidDel="00E2308C">
          <w:rPr>
            <w:rFonts w:cstheme="minorHAnsi"/>
            <w:sz w:val="24"/>
            <w:szCs w:val="24"/>
          </w:rPr>
          <w:delText>.</w:delText>
        </w:r>
      </w:del>
      <w:r w:rsidR="002B1A10" w:rsidRPr="005F1A3D">
        <w:rPr>
          <w:rFonts w:cstheme="minorHAnsi"/>
          <w:sz w:val="24"/>
          <w:szCs w:val="24"/>
        </w:rPr>
        <w:t xml:space="preserve"> </w:t>
      </w:r>
      <w:ins w:id="50" w:author="Kevin Healy" w:date="2013-09-24T18:32:00Z">
        <w:r w:rsidR="00E2308C">
          <w:rPr>
            <w:rFonts w:cstheme="minorHAnsi"/>
            <w:sz w:val="24"/>
            <w:szCs w:val="24"/>
          </w:rPr>
          <w:t>a</w:t>
        </w:r>
      </w:ins>
      <w:del w:id="51" w:author="Kevin Healy" w:date="2013-09-24T18:32:00Z">
        <w:r w:rsidDel="00E2308C">
          <w:rPr>
            <w:rFonts w:cstheme="minorHAnsi"/>
            <w:sz w:val="24"/>
            <w:szCs w:val="24"/>
          </w:rPr>
          <w:delText>A</w:delText>
        </w:r>
      </w:del>
      <w:r>
        <w:rPr>
          <w:rFonts w:cstheme="minorHAnsi"/>
          <w:sz w:val="24"/>
          <w:szCs w:val="24"/>
        </w:rPr>
        <w:t xml:space="preserve">nd mounting evidence suggests that </w:t>
      </w:r>
      <w:r w:rsidRPr="00267A22">
        <w:rPr>
          <w:rFonts w:cstheme="minorHAnsi"/>
          <w:i/>
          <w:sz w:val="24"/>
          <w:szCs w:val="24"/>
        </w:rPr>
        <w:t>T.rex</w:t>
      </w:r>
      <w:r>
        <w:rPr>
          <w:rFonts w:cstheme="minorHAnsi"/>
          <w:i/>
          <w:sz w:val="24"/>
          <w:szCs w:val="24"/>
        </w:rPr>
        <w:t xml:space="preserve"> </w:t>
      </w:r>
      <w:del w:id="52" w:author="Kevin Healy" w:date="2013-09-24T18:32:00Z">
        <w:r w:rsidDel="00E2308C">
          <w:rPr>
            <w:rFonts w:cstheme="minorHAnsi"/>
            <w:sz w:val="24"/>
            <w:szCs w:val="24"/>
          </w:rPr>
          <w:delText>was</w:delText>
        </w:r>
      </w:del>
      <w:r>
        <w:rPr>
          <w:rFonts w:cstheme="minorHAnsi"/>
          <w:sz w:val="24"/>
          <w:szCs w:val="24"/>
        </w:rPr>
        <w:t xml:space="preserve"> </w:t>
      </w:r>
      <w:ins w:id="53" w:author="Kevin Healy" w:date="2013-09-24T18:07:00Z">
        <w:r w:rsidR="00F144FF">
          <w:rPr>
            <w:rFonts w:cstheme="minorHAnsi"/>
            <w:sz w:val="24"/>
            <w:szCs w:val="24"/>
          </w:rPr>
          <w:t>behaved similar</w:t>
        </w:r>
      </w:ins>
      <w:ins w:id="54" w:author="Kevin Healy" w:date="2013-09-24T18:33:00Z">
        <w:r w:rsidR="00E2308C">
          <w:rPr>
            <w:rFonts w:cstheme="minorHAnsi"/>
            <w:sz w:val="24"/>
            <w:szCs w:val="24"/>
          </w:rPr>
          <w:t>ly</w:t>
        </w:r>
      </w:ins>
      <w:ins w:id="55" w:author="Kevin Healy" w:date="2013-09-24T18:07:00Z">
        <w:r w:rsidR="00943FFD">
          <w:rPr>
            <w:rFonts w:cstheme="minorHAnsi"/>
            <w:sz w:val="24"/>
            <w:szCs w:val="24"/>
          </w:rPr>
          <w:t xml:space="preserve"> to extant </w:t>
        </w:r>
      </w:ins>
      <w:ins w:id="56" w:author="Kevin Healy" w:date="2013-09-24T18:23:00Z">
        <w:r w:rsidR="00943FFD">
          <w:rPr>
            <w:rFonts w:cstheme="minorHAnsi"/>
            <w:sz w:val="24"/>
            <w:szCs w:val="24"/>
          </w:rPr>
          <w:t xml:space="preserve">opportunistic </w:t>
        </w:r>
        <w:commentRangeStart w:id="57"/>
        <w:r w:rsidR="00943FFD">
          <w:rPr>
            <w:rFonts w:cstheme="minorHAnsi"/>
            <w:sz w:val="24"/>
            <w:szCs w:val="24"/>
          </w:rPr>
          <w:t>predators</w:t>
        </w:r>
      </w:ins>
      <w:ins w:id="58" w:author="Kevin Healy" w:date="2013-09-24T18:33:00Z">
        <w:r w:rsidR="00E2308C">
          <w:rPr>
            <w:rFonts w:cstheme="minorHAnsi"/>
            <w:sz w:val="24"/>
            <w:szCs w:val="24"/>
          </w:rPr>
          <w:t xml:space="preserve"> such as hyenas</w:t>
        </w:r>
        <w:commentRangeEnd w:id="57"/>
        <w:r w:rsidR="00E2308C">
          <w:rPr>
            <w:rStyle w:val="CommentReference"/>
          </w:rPr>
          <w:commentReference w:id="57"/>
        </w:r>
      </w:ins>
      <w:del w:id="60" w:author="Kevin Healy" w:date="2013-09-24T18:07:00Z">
        <w:r w:rsidDel="00F144FF">
          <w:rPr>
            <w:rFonts w:cstheme="minorHAnsi"/>
            <w:sz w:val="24"/>
            <w:szCs w:val="24"/>
          </w:rPr>
          <w:delText>just like this</w:delText>
        </w:r>
      </w:del>
      <w:r>
        <w:rPr>
          <w:rFonts w:cstheme="minorHAnsi"/>
          <w:sz w:val="24"/>
          <w:szCs w:val="24"/>
        </w:rPr>
        <w:t xml:space="preserve">. </w:t>
      </w:r>
      <w:ins w:id="61" w:author="Kevin Healy" w:date="2013-09-24T18:08:00Z">
        <w:r w:rsidR="00F144FF">
          <w:rPr>
            <w:rFonts w:cstheme="minorHAnsi"/>
            <w:sz w:val="24"/>
            <w:szCs w:val="24"/>
          </w:rPr>
          <w:t xml:space="preserve">Along with earlier indications of </w:t>
        </w:r>
      </w:ins>
      <w:ins w:id="62" w:author="Kevin Healy" w:date="2013-09-24T18:09:00Z">
        <w:r w:rsidR="00F144FF">
          <w:rPr>
            <w:rFonts w:cstheme="minorHAnsi"/>
            <w:sz w:val="24"/>
            <w:szCs w:val="24"/>
          </w:rPr>
          <w:t>active predation</w:t>
        </w:r>
        <w:r w:rsidR="00943FFD">
          <w:rPr>
            <w:rFonts w:cstheme="minorHAnsi"/>
            <w:sz w:val="24"/>
            <w:szCs w:val="24"/>
          </w:rPr>
          <w:t xml:space="preserve"> [that </w:t>
        </w:r>
      </w:ins>
      <w:ins w:id="63" w:author="Kevin Healy" w:date="2013-09-24T18:23:00Z">
        <w:r w:rsidR="00943FFD">
          <w:rPr>
            <w:rFonts w:cstheme="minorHAnsi"/>
            <w:sz w:val="24"/>
            <w:szCs w:val="24"/>
          </w:rPr>
          <w:t xml:space="preserve">earlier ref on </w:t>
        </w:r>
        <w:proofErr w:type="spellStart"/>
        <w:r w:rsidR="00943FFD">
          <w:rPr>
            <w:rFonts w:cstheme="minorHAnsi"/>
            <w:sz w:val="24"/>
            <w:szCs w:val="24"/>
          </w:rPr>
          <w:t>hadrosuars</w:t>
        </w:r>
      </w:ins>
      <w:proofErr w:type="spellEnd"/>
      <w:ins w:id="64" w:author="Kevin Healy" w:date="2013-09-24T18:09:00Z">
        <w:r w:rsidR="00F144FF">
          <w:rPr>
            <w:rFonts w:cstheme="minorHAnsi"/>
            <w:sz w:val="24"/>
            <w:szCs w:val="24"/>
          </w:rPr>
          <w:t>]</w:t>
        </w:r>
      </w:ins>
      <w:ins w:id="65" w:author="Kevin Healy" w:date="2013-09-24T18:08:00Z">
        <w:r w:rsidR="00F144FF">
          <w:rPr>
            <w:rFonts w:cstheme="minorHAnsi"/>
            <w:sz w:val="24"/>
            <w:szCs w:val="24"/>
          </w:rPr>
          <w:t>, more</w:t>
        </w:r>
      </w:ins>
      <w:del w:id="66" w:author="Kevin Healy" w:date="2013-09-24T18:08:00Z">
        <w:r w:rsidRPr="005F1A3D" w:rsidDel="00F144FF">
          <w:rPr>
            <w:rFonts w:cstheme="minorHAnsi"/>
            <w:sz w:val="24"/>
            <w:szCs w:val="24"/>
          </w:rPr>
          <w:delText>Most</w:delText>
        </w:r>
      </w:del>
      <w:r w:rsidRPr="005F1A3D">
        <w:rPr>
          <w:rFonts w:cstheme="minorHAnsi"/>
          <w:sz w:val="24"/>
          <w:szCs w:val="24"/>
        </w:rPr>
        <w:t xml:space="preserve"> recently, </w:t>
      </w:r>
      <w:proofErr w:type="gramStart"/>
      <w:r w:rsidRPr="005F1A3D">
        <w:rPr>
          <w:rFonts w:cstheme="minorHAnsi"/>
          <w:sz w:val="24"/>
          <w:szCs w:val="24"/>
        </w:rPr>
        <w:t>a</w:t>
      </w:r>
      <w:proofErr w:type="gramEnd"/>
      <w:del w:id="67" w:author="Kevin Healy" w:date="2013-09-24T18:23:00Z">
        <w:r w:rsidRPr="005F1A3D" w:rsidDel="00943FFD">
          <w:rPr>
            <w:rFonts w:cstheme="minorHAnsi"/>
            <w:sz w:val="24"/>
            <w:szCs w:val="24"/>
          </w:rPr>
          <w:delText>n</w:delText>
        </w:r>
      </w:del>
      <w:r w:rsidRPr="005F1A3D">
        <w:rPr>
          <w:rFonts w:cstheme="minorHAnsi"/>
          <w:sz w:val="24"/>
          <w:szCs w:val="24"/>
        </w:rPr>
        <w:t xml:space="preserve"> herbivorous </w:t>
      </w:r>
      <w:proofErr w:type="spellStart"/>
      <w:r w:rsidRPr="005F1A3D">
        <w:rPr>
          <w:rFonts w:cstheme="minorHAnsi"/>
          <w:sz w:val="24"/>
          <w:szCs w:val="24"/>
        </w:rPr>
        <w:t>hadrosaur</w:t>
      </w:r>
      <w:proofErr w:type="spellEnd"/>
      <w:r w:rsidRPr="005F1A3D">
        <w:rPr>
          <w:rFonts w:cstheme="minorHAnsi"/>
          <w:sz w:val="24"/>
          <w:szCs w:val="24"/>
        </w:rPr>
        <w:t xml:space="preserve"> was found with a </w:t>
      </w:r>
      <w:r w:rsidRPr="005F1A3D">
        <w:rPr>
          <w:rFonts w:cstheme="minorHAnsi"/>
          <w:i/>
          <w:sz w:val="24"/>
          <w:szCs w:val="24"/>
        </w:rPr>
        <w:t xml:space="preserve">T. </w:t>
      </w:r>
      <w:proofErr w:type="spellStart"/>
      <w:r w:rsidRPr="005F1A3D">
        <w:rPr>
          <w:rFonts w:cstheme="minorHAnsi"/>
          <w:i/>
          <w:sz w:val="24"/>
          <w:szCs w:val="24"/>
        </w:rPr>
        <w:t>rex</w:t>
      </w:r>
      <w:proofErr w:type="spellEnd"/>
      <w:r w:rsidRPr="005F1A3D">
        <w:rPr>
          <w:rFonts w:cstheme="minorHAnsi"/>
          <w:sz w:val="24"/>
          <w:szCs w:val="24"/>
        </w:rPr>
        <w:t xml:space="preserve"> tooth crown embedded in its tail. The wound had healed around the tooth indicating that the prey item escaped and that this was an active predation attempt </w:t>
      </w:r>
      <w:r w:rsidRPr="005F1A3D">
        <w:rPr>
          <w:rFonts w:cstheme="minorHAnsi"/>
          <w:sz w:val="24"/>
          <w:szCs w:val="24"/>
        </w:rPr>
        <w:fldChar w:fldCharType="begin"/>
      </w:r>
      <w:r>
        <w:rPr>
          <w:rFonts w:cstheme="minorHAnsi"/>
          <w:sz w:val="24"/>
          <w:szCs w:val="24"/>
        </w:rPr>
        <w:instrText xml:space="preserve"> ADDIN EN.CITE &lt;EndNote&gt;&lt;Cite&gt;&lt;Author&gt;DePalma&lt;/Author&gt;&lt;Year&gt;2013&lt;/Year&gt;&lt;RecNum&gt;155&lt;/RecNum&gt;&lt;DisplayText&gt;[21]&lt;/DisplayText&gt;&lt;record&gt;&lt;rec-number&gt;155&lt;/rec-number&gt;&lt;foreign-keys&gt;&lt;key app="EN" db-id="wez5psevaea25gear0axwr9oep2wvd2tvsvr"&gt;155&lt;/key&gt;&lt;/foreign-keys&gt;&lt;ref-type name="Journal Article"&gt;17&lt;/ref-type&gt;&lt;contributors&gt;&lt;authors&gt;&lt;author&gt;DePalma, Robert A&lt;/author&gt;&lt;author&gt;Burnham, David A&lt;/author&gt;&lt;author&gt;Martin, Larry D&lt;/author&gt;&lt;author&gt;Rothschild, Bruce M&lt;/author&gt;&lt;author&gt;Larson, Peter L&lt;/author&gt;&lt;/authors&gt;&lt;/contributors&gt;&lt;titles&gt;&lt;title&gt;Physical evidence of predatory behavior in Tyrannosaurus rex&lt;/title&gt;&lt;secondary-title&gt;Proceedings of the National Academy of Sciences&lt;/secondary-title&gt;&lt;/titles&gt;&lt;periodical&gt;&lt;full-title&gt;Proceedings of the National Academy of Sciences&lt;/full-title&gt;&lt;/periodical&gt;&lt;dates&gt;&lt;year&gt;2013&lt;/year&gt;&lt;/dates&gt;&lt;isbn&gt;0027-8424&lt;/isbn&gt;&lt;urls&gt;&lt;/urls&gt;&lt;/record&gt;&lt;/Cite&gt;&lt;/EndNote&gt;</w:instrText>
      </w:r>
      <w:r w:rsidRPr="005F1A3D">
        <w:rPr>
          <w:rFonts w:cstheme="minorHAnsi"/>
          <w:sz w:val="24"/>
          <w:szCs w:val="24"/>
        </w:rPr>
        <w:fldChar w:fldCharType="separate"/>
      </w:r>
      <w:r>
        <w:rPr>
          <w:rFonts w:cstheme="minorHAnsi"/>
          <w:noProof/>
          <w:sz w:val="24"/>
          <w:szCs w:val="24"/>
        </w:rPr>
        <w:t>[</w:t>
      </w:r>
      <w:hyperlink w:anchor="_ENREF_21" w:tooltip="DePalma, 2013 #155" w:history="1">
        <w:r w:rsidR="00456FFD">
          <w:rPr>
            <w:rFonts w:cstheme="minorHAnsi"/>
            <w:noProof/>
            <w:sz w:val="24"/>
            <w:szCs w:val="24"/>
          </w:rPr>
          <w:t>21</w:t>
        </w:r>
      </w:hyperlink>
      <w:r>
        <w:rPr>
          <w:rFonts w:cstheme="minorHAnsi"/>
          <w:noProof/>
          <w:sz w:val="24"/>
          <w:szCs w:val="24"/>
        </w:rPr>
        <w:t>]</w:t>
      </w:r>
      <w:r w:rsidRPr="005F1A3D">
        <w:rPr>
          <w:rFonts w:cstheme="minorHAnsi"/>
          <w:sz w:val="24"/>
          <w:szCs w:val="24"/>
        </w:rPr>
        <w:fldChar w:fldCharType="end"/>
      </w:r>
      <w:r w:rsidRPr="005F1A3D">
        <w:rPr>
          <w:rFonts w:cstheme="minorHAnsi"/>
          <w:sz w:val="24"/>
          <w:szCs w:val="24"/>
        </w:rPr>
        <w:t>.</w:t>
      </w:r>
    </w:p>
    <w:p w14:paraId="417F5103" w14:textId="77777777" w:rsidR="00255578" w:rsidRDefault="00255578" w:rsidP="00F23936">
      <w:pPr>
        <w:spacing w:after="0" w:line="480" w:lineRule="auto"/>
        <w:rPr>
          <w:rFonts w:cstheme="minorHAnsi"/>
          <w:sz w:val="24"/>
          <w:szCs w:val="24"/>
        </w:rPr>
      </w:pPr>
    </w:p>
    <w:p w14:paraId="4C53A5C6" w14:textId="710FC7A1" w:rsidR="00255578" w:rsidRDefault="00255578" w:rsidP="00255578">
      <w:pPr>
        <w:spacing w:after="0" w:line="480" w:lineRule="auto"/>
        <w:rPr>
          <w:rFonts w:cstheme="minorHAnsi"/>
          <w:sz w:val="24"/>
          <w:szCs w:val="24"/>
        </w:rPr>
      </w:pPr>
      <w:r>
        <w:rPr>
          <w:rFonts w:cstheme="minorHAnsi"/>
          <w:sz w:val="24"/>
          <w:szCs w:val="24"/>
        </w:rPr>
        <w:lastRenderedPageBreak/>
        <w:t xml:space="preserve">In this study we move away from the polarised predator-scavenger debate and argue that </w:t>
      </w:r>
      <w:r w:rsidRPr="005F1A3D">
        <w:rPr>
          <w:rFonts w:cstheme="minorHAnsi"/>
          <w:i/>
          <w:sz w:val="24"/>
          <w:szCs w:val="24"/>
        </w:rPr>
        <w:t xml:space="preserve">T. </w:t>
      </w:r>
      <w:proofErr w:type="spellStart"/>
      <w:r w:rsidRPr="005F1A3D">
        <w:rPr>
          <w:rFonts w:cstheme="minorHAnsi"/>
          <w:i/>
          <w:sz w:val="24"/>
          <w:szCs w:val="24"/>
        </w:rPr>
        <w:t>rex</w:t>
      </w:r>
      <w:proofErr w:type="spellEnd"/>
      <w:r w:rsidRPr="005F1A3D">
        <w:rPr>
          <w:rFonts w:cstheme="minorHAnsi"/>
          <w:i/>
          <w:sz w:val="24"/>
          <w:szCs w:val="24"/>
        </w:rPr>
        <w:t xml:space="preserve"> </w:t>
      </w:r>
      <w:r>
        <w:rPr>
          <w:rFonts w:cstheme="minorHAnsi"/>
          <w:sz w:val="24"/>
          <w:szCs w:val="24"/>
        </w:rPr>
        <w:t>underwent an ontogenetic dietary shift, increasing the proportion of carrion in its diet as it aged</w:t>
      </w:r>
      <w:ins w:id="68" w:author="Kevin Healy" w:date="2013-09-24T17:16:00Z">
        <w:r w:rsidR="00E2308C">
          <w:rPr>
            <w:rFonts w:cstheme="minorHAnsi"/>
            <w:sz w:val="24"/>
            <w:szCs w:val="24"/>
          </w:rPr>
          <w:t xml:space="preserve"> </w:t>
        </w:r>
      </w:ins>
      <w:commentRangeStart w:id="69"/>
      <w:ins w:id="70" w:author="Kevin Healy" w:date="2013-09-24T17:04:00Z">
        <w:r w:rsidR="00F87699">
          <w:rPr>
            <w:rFonts w:cstheme="minorHAnsi"/>
            <w:sz w:val="24"/>
            <w:szCs w:val="24"/>
          </w:rPr>
          <w:t>due to</w:t>
        </w:r>
      </w:ins>
      <w:ins w:id="71" w:author="Kevin Healy" w:date="2013-09-30T16:26:00Z">
        <w:r w:rsidR="00F525AA">
          <w:rPr>
            <w:rFonts w:cstheme="minorHAnsi"/>
            <w:sz w:val="24"/>
            <w:szCs w:val="24"/>
          </w:rPr>
          <w:t xml:space="preserve"> both</w:t>
        </w:r>
      </w:ins>
      <w:ins w:id="72" w:author="Kevin Healy" w:date="2013-09-24T17:04:00Z">
        <w:r w:rsidR="00F87699">
          <w:rPr>
            <w:rFonts w:cstheme="minorHAnsi"/>
            <w:sz w:val="24"/>
            <w:szCs w:val="24"/>
          </w:rPr>
          <w:t xml:space="preserve"> the increased </w:t>
        </w:r>
      </w:ins>
      <w:ins w:id="73" w:author="Kevin Healy" w:date="2013-09-24T17:05:00Z">
        <w:r w:rsidR="00F87699">
          <w:rPr>
            <w:rFonts w:cstheme="minorHAnsi"/>
            <w:sz w:val="24"/>
            <w:szCs w:val="24"/>
          </w:rPr>
          <w:t>availability</w:t>
        </w:r>
      </w:ins>
      <w:ins w:id="74" w:author="Kevin Healy" w:date="2013-09-24T17:04:00Z">
        <w:r w:rsidR="00F87699">
          <w:rPr>
            <w:rFonts w:cstheme="minorHAnsi"/>
            <w:sz w:val="24"/>
            <w:szCs w:val="24"/>
          </w:rPr>
          <w:t xml:space="preserve"> </w:t>
        </w:r>
      </w:ins>
      <w:ins w:id="75" w:author="Kevin Healy" w:date="2013-09-24T17:05:00Z">
        <w:r w:rsidR="00F87699">
          <w:rPr>
            <w:rFonts w:cstheme="minorHAnsi"/>
            <w:sz w:val="24"/>
            <w:szCs w:val="24"/>
          </w:rPr>
          <w:t xml:space="preserve">of carrion through direct intraspecific </w:t>
        </w:r>
      </w:ins>
      <w:ins w:id="76" w:author="Kevin Healy" w:date="2013-09-24T17:06:00Z">
        <w:r w:rsidR="00F87699">
          <w:rPr>
            <w:rFonts w:cstheme="minorHAnsi"/>
            <w:sz w:val="24"/>
            <w:szCs w:val="24"/>
          </w:rPr>
          <w:t>competition</w:t>
        </w:r>
      </w:ins>
      <w:ins w:id="77" w:author="Kevin Healy" w:date="2013-09-24T17:07:00Z">
        <w:r w:rsidR="00F87699">
          <w:rPr>
            <w:rFonts w:cstheme="minorHAnsi"/>
            <w:sz w:val="24"/>
            <w:szCs w:val="24"/>
          </w:rPr>
          <w:t xml:space="preserve"> and also by</w:t>
        </w:r>
      </w:ins>
      <w:ins w:id="78" w:author="Kevin Healy" w:date="2013-09-24T18:37:00Z">
        <w:r w:rsidR="00E2308C">
          <w:rPr>
            <w:rFonts w:cstheme="minorHAnsi"/>
            <w:sz w:val="24"/>
            <w:szCs w:val="24"/>
          </w:rPr>
          <w:t xml:space="preserve"> exploiting resources unavailable to it smaller competitors</w:t>
        </w:r>
      </w:ins>
      <w:r>
        <w:rPr>
          <w:rFonts w:cstheme="minorHAnsi"/>
          <w:sz w:val="24"/>
          <w:szCs w:val="24"/>
        </w:rPr>
        <w:t>.</w:t>
      </w:r>
      <w:ins w:id="79" w:author="Kevin Healy" w:date="2013-09-24T17:06:00Z">
        <w:r w:rsidR="00F87699">
          <w:rPr>
            <w:rFonts w:cstheme="minorHAnsi"/>
            <w:sz w:val="24"/>
            <w:szCs w:val="24"/>
          </w:rPr>
          <w:t xml:space="preserve"> </w:t>
        </w:r>
      </w:ins>
      <w:r>
        <w:rPr>
          <w:rFonts w:cstheme="minorHAnsi"/>
          <w:sz w:val="24"/>
          <w:szCs w:val="24"/>
        </w:rPr>
        <w:t xml:space="preserve"> </w:t>
      </w:r>
      <w:commentRangeEnd w:id="69"/>
      <w:r w:rsidR="004E6106">
        <w:rPr>
          <w:rStyle w:val="CommentReference"/>
        </w:rPr>
        <w:commentReference w:id="69"/>
      </w:r>
      <w:ins w:id="80" w:author="Kevin Healy" w:date="2013-09-24T18:37:00Z">
        <w:r w:rsidR="00E2308C">
          <w:rPr>
            <w:rFonts w:cstheme="minorHAnsi"/>
            <w:sz w:val="24"/>
            <w:szCs w:val="24"/>
          </w:rPr>
          <w:t xml:space="preserve">We </w:t>
        </w:r>
        <w:proofErr w:type="spellStart"/>
        <w:r w:rsidR="00E2308C">
          <w:rPr>
            <w:rFonts w:cstheme="minorHAnsi"/>
            <w:sz w:val="24"/>
            <w:szCs w:val="24"/>
          </w:rPr>
          <w:t>argure</w:t>
        </w:r>
        <w:proofErr w:type="spellEnd"/>
        <w:r w:rsidR="00E2308C">
          <w:rPr>
            <w:rFonts w:cstheme="minorHAnsi"/>
            <w:sz w:val="24"/>
            <w:szCs w:val="24"/>
          </w:rPr>
          <w:t xml:space="preserve"> this was</w:t>
        </w:r>
      </w:ins>
      <w:del w:id="81" w:author="Kevin Healy" w:date="2013-09-24T18:37:00Z">
        <w:r w:rsidDel="00E2308C">
          <w:rPr>
            <w:rFonts w:cstheme="minorHAnsi"/>
            <w:sz w:val="24"/>
            <w:szCs w:val="24"/>
          </w:rPr>
          <w:delText xml:space="preserve">This </w:delText>
        </w:r>
        <w:r w:rsidRPr="005F1A3D" w:rsidDel="00E2308C">
          <w:rPr>
            <w:rFonts w:cstheme="minorHAnsi"/>
            <w:sz w:val="24"/>
            <w:szCs w:val="24"/>
          </w:rPr>
          <w:delText>was</w:delText>
        </w:r>
      </w:del>
      <w:r>
        <w:rPr>
          <w:rFonts w:cstheme="minorHAnsi"/>
          <w:sz w:val="24"/>
          <w:szCs w:val="24"/>
        </w:rPr>
        <w:t xml:space="preserve"> accomplished by</w:t>
      </w:r>
      <w:ins w:id="82" w:author="Kevin Healy" w:date="2013-09-24T17:21:00Z">
        <w:r w:rsidR="006E2653">
          <w:rPr>
            <w:rFonts w:cstheme="minorHAnsi"/>
            <w:sz w:val="24"/>
            <w:szCs w:val="24"/>
          </w:rPr>
          <w:t xml:space="preserve"> both being able to dominate carcasses </w:t>
        </w:r>
      </w:ins>
      <w:ins w:id="83" w:author="Kevin Healy" w:date="2013-09-24T17:22:00Z">
        <w:r w:rsidR="006E2653">
          <w:rPr>
            <w:rFonts w:cstheme="minorHAnsi"/>
            <w:sz w:val="24"/>
            <w:szCs w:val="24"/>
          </w:rPr>
          <w:t>occupied</w:t>
        </w:r>
      </w:ins>
      <w:ins w:id="84" w:author="Kevin Healy" w:date="2013-09-24T17:21:00Z">
        <w:r w:rsidR="006E2653">
          <w:rPr>
            <w:rFonts w:cstheme="minorHAnsi"/>
            <w:sz w:val="24"/>
            <w:szCs w:val="24"/>
          </w:rPr>
          <w:t xml:space="preserve"> by smaller individuals and</w:t>
        </w:r>
      </w:ins>
      <w:r>
        <w:rPr>
          <w:rFonts w:cstheme="minorHAnsi"/>
          <w:sz w:val="24"/>
          <w:szCs w:val="24"/>
        </w:rPr>
        <w:t xml:space="preserve"> </w:t>
      </w:r>
      <w:ins w:id="85" w:author="Kevin Healy" w:date="2013-09-24T18:36:00Z">
        <w:r w:rsidR="00E2308C">
          <w:rPr>
            <w:rFonts w:cstheme="minorHAnsi"/>
            <w:sz w:val="24"/>
            <w:szCs w:val="24"/>
          </w:rPr>
          <w:t>also</w:t>
        </w:r>
      </w:ins>
      <w:ins w:id="86" w:author="Kevin Healy" w:date="2013-09-24T18:37:00Z">
        <w:r w:rsidR="00E2308C">
          <w:rPr>
            <w:rFonts w:cstheme="minorHAnsi"/>
            <w:sz w:val="24"/>
            <w:szCs w:val="24"/>
          </w:rPr>
          <w:t xml:space="preserve"> by </w:t>
        </w:r>
      </w:ins>
      <w:del w:id="87" w:author="Kevin Healy" w:date="2013-09-24T18:36:00Z">
        <w:r w:rsidDel="00E2308C">
          <w:rPr>
            <w:rFonts w:cstheme="minorHAnsi"/>
            <w:sz w:val="24"/>
            <w:szCs w:val="24"/>
          </w:rPr>
          <w:delText>being</w:delText>
        </w:r>
        <w:r w:rsidRPr="005F1A3D" w:rsidDel="00E2308C">
          <w:rPr>
            <w:rFonts w:cstheme="minorHAnsi"/>
            <w:sz w:val="24"/>
            <w:szCs w:val="24"/>
          </w:rPr>
          <w:delText xml:space="preserve"> able to </w:delText>
        </w:r>
      </w:del>
      <w:r w:rsidRPr="005F1A3D">
        <w:rPr>
          <w:rFonts w:cstheme="minorHAnsi"/>
          <w:sz w:val="24"/>
          <w:szCs w:val="24"/>
        </w:rPr>
        <w:t>exploit</w:t>
      </w:r>
      <w:ins w:id="88" w:author="Kevin Healy" w:date="2013-09-24T18:37:00Z">
        <w:r w:rsidR="00E2308C">
          <w:rPr>
            <w:rFonts w:cstheme="minorHAnsi"/>
            <w:sz w:val="24"/>
            <w:szCs w:val="24"/>
          </w:rPr>
          <w:t>ing</w:t>
        </w:r>
      </w:ins>
      <w:r w:rsidRPr="005F1A3D">
        <w:rPr>
          <w:rFonts w:cstheme="minorHAnsi"/>
          <w:sz w:val="24"/>
          <w:szCs w:val="24"/>
        </w:rPr>
        <w:t xml:space="preserve"> a resource unavailable to its competitors, namely bone.</w:t>
      </w:r>
      <w:r>
        <w:rPr>
          <w:rFonts w:cstheme="minorHAnsi"/>
          <w:sz w:val="24"/>
          <w:szCs w:val="24"/>
        </w:rPr>
        <w:t xml:space="preserve"> </w:t>
      </w:r>
      <w:r w:rsidRPr="00271DF4">
        <w:rPr>
          <w:rFonts w:cstheme="minorHAnsi"/>
          <w:color w:val="000000"/>
          <w:sz w:val="24"/>
          <w:szCs w:val="24"/>
        </w:rPr>
        <w:t xml:space="preserve">Indeed it has been noted before that the laterally compressed dentition of juveniles would mean they were unable to consume bone </w:t>
      </w:r>
      <w:r w:rsidRPr="00271DF4">
        <w:rPr>
          <w:rFonts w:cstheme="minorHAnsi"/>
          <w:color w:val="000000"/>
          <w:sz w:val="24"/>
          <w:szCs w:val="24"/>
        </w:rPr>
        <w:fldChar w:fldCharType="begin"/>
      </w:r>
      <w:r>
        <w:rPr>
          <w:rFonts w:cstheme="minorHAnsi"/>
          <w:color w:val="000000"/>
          <w:sz w:val="24"/>
          <w:szCs w:val="24"/>
        </w:rPr>
        <w:instrText xml:space="preserve"> ADDIN EN.CITE &lt;EndNote&gt;&lt;Cite&gt;&lt;Author&gt;Carpenter&lt;/Author&gt;&lt;Year&gt;2005&lt;/Year&gt;&lt;RecNum&gt;195&lt;/RecNum&gt;&lt;DisplayText&gt;[22]&lt;/DisplayText&gt;&lt;record&gt;&lt;rec-number&gt;195&lt;/rec-number&gt;&lt;foreign-keys&gt;&lt;key app="EN" db-id="wez5psevaea25gear0axwr9oep2wvd2tvsvr"&gt;195&lt;/key&gt;&lt;/foreign-keys&gt;&lt;ref-type name="Book"&gt;6&lt;/ref-type&gt;&lt;contributors&gt;&lt;authors&gt;&lt;author&gt;Carpenter, Kenneth&lt;/author&gt;&lt;/authors&gt;&lt;/contributors&gt;&lt;titles&gt;&lt;title&gt;The carnivorous dinosaurs&lt;/title&gt;&lt;/titles&gt;&lt;dates&gt;&lt;year&gt;2005&lt;/year&gt;&lt;/dates&gt;&lt;publisher&gt;Indiana University Press&lt;/publisher&gt;&lt;isbn&gt;0253345391&lt;/isbn&gt;&lt;urls&gt;&lt;/urls&gt;&lt;/record&gt;&lt;/Cite&gt;&lt;/EndNote&gt;</w:instrText>
      </w:r>
      <w:r w:rsidRPr="00271DF4">
        <w:rPr>
          <w:rFonts w:cstheme="minorHAnsi"/>
          <w:color w:val="000000"/>
          <w:sz w:val="24"/>
          <w:szCs w:val="24"/>
        </w:rPr>
        <w:fldChar w:fldCharType="separate"/>
      </w:r>
      <w:r>
        <w:rPr>
          <w:rFonts w:cstheme="minorHAnsi"/>
          <w:noProof/>
          <w:color w:val="000000"/>
          <w:sz w:val="24"/>
          <w:szCs w:val="24"/>
        </w:rPr>
        <w:t>[</w:t>
      </w:r>
      <w:hyperlink w:anchor="_ENREF_22" w:tooltip="Carpenter, 2005 #195" w:history="1">
        <w:r w:rsidR="00456FFD">
          <w:rPr>
            <w:rFonts w:cstheme="minorHAnsi"/>
            <w:noProof/>
            <w:color w:val="000000"/>
            <w:sz w:val="24"/>
            <w:szCs w:val="24"/>
          </w:rPr>
          <w:t>22</w:t>
        </w:r>
      </w:hyperlink>
      <w:r>
        <w:rPr>
          <w:rFonts w:cstheme="minorHAnsi"/>
          <w:noProof/>
          <w:color w:val="000000"/>
          <w:sz w:val="24"/>
          <w:szCs w:val="24"/>
        </w:rPr>
        <w:t>]</w:t>
      </w:r>
      <w:r w:rsidRPr="00271DF4">
        <w:rPr>
          <w:rFonts w:cstheme="minorHAnsi"/>
          <w:color w:val="000000"/>
          <w:sz w:val="24"/>
          <w:szCs w:val="24"/>
        </w:rPr>
        <w:fldChar w:fldCharType="end"/>
      </w:r>
      <w:r>
        <w:rPr>
          <w:rFonts w:cstheme="minorHAnsi"/>
          <w:color w:val="000000"/>
          <w:sz w:val="24"/>
          <w:szCs w:val="24"/>
        </w:rPr>
        <w:t xml:space="preserve"> in contrast to the banana-shaped teeth of the adults</w:t>
      </w:r>
      <w:r w:rsidRPr="00271DF4">
        <w:rPr>
          <w:rFonts w:cstheme="minorHAnsi"/>
          <w:color w:val="000000"/>
          <w:sz w:val="24"/>
          <w:szCs w:val="24"/>
        </w:rPr>
        <w:t>.</w:t>
      </w:r>
    </w:p>
    <w:p w14:paraId="400B73EC" w14:textId="77777777" w:rsidR="00567164" w:rsidRPr="00F37E49" w:rsidRDefault="00567164" w:rsidP="0055278F">
      <w:pPr>
        <w:spacing w:after="0" w:line="480" w:lineRule="auto"/>
        <w:rPr>
          <w:rFonts w:cstheme="minorHAnsi"/>
          <w:b/>
          <w:sz w:val="24"/>
          <w:szCs w:val="24"/>
        </w:rPr>
      </w:pPr>
    </w:p>
    <w:p w14:paraId="126AFA28" w14:textId="3BF62B2A" w:rsidR="00EA1D5D" w:rsidRDefault="0055278F" w:rsidP="0055278F">
      <w:pPr>
        <w:spacing w:after="0" w:line="480" w:lineRule="auto"/>
        <w:rPr>
          <w:rFonts w:cstheme="minorHAnsi"/>
          <w:sz w:val="24"/>
          <w:szCs w:val="24"/>
        </w:rPr>
      </w:pPr>
      <w:r>
        <w:rPr>
          <w:rFonts w:cstheme="minorHAnsi"/>
          <w:sz w:val="24"/>
          <w:szCs w:val="24"/>
        </w:rPr>
        <w:t xml:space="preserve">This shift would not only see adult </w:t>
      </w:r>
      <w:r w:rsidR="002044DD" w:rsidRPr="002044DD">
        <w:rPr>
          <w:rFonts w:cstheme="minorHAnsi"/>
          <w:i/>
          <w:sz w:val="24"/>
          <w:szCs w:val="24"/>
        </w:rPr>
        <w:t>T.rex</w:t>
      </w:r>
      <w:r>
        <w:rPr>
          <w:rFonts w:cstheme="minorHAnsi"/>
          <w:i/>
          <w:sz w:val="24"/>
          <w:szCs w:val="24"/>
        </w:rPr>
        <w:t xml:space="preserve"> </w:t>
      </w:r>
      <w:r>
        <w:rPr>
          <w:rFonts w:cstheme="minorHAnsi"/>
          <w:sz w:val="24"/>
          <w:szCs w:val="24"/>
        </w:rPr>
        <w:t xml:space="preserve">avoiding intraspecific competition with younger </w:t>
      </w:r>
      <w:proofErr w:type="spellStart"/>
      <w:r>
        <w:rPr>
          <w:rFonts w:cstheme="minorHAnsi"/>
          <w:sz w:val="24"/>
          <w:szCs w:val="24"/>
        </w:rPr>
        <w:t>consepcifics</w:t>
      </w:r>
      <w:proofErr w:type="spellEnd"/>
      <w:r>
        <w:rPr>
          <w:rFonts w:cstheme="minorHAnsi"/>
          <w:sz w:val="24"/>
          <w:szCs w:val="24"/>
        </w:rPr>
        <w:t xml:space="preserve"> but also with interspecific carnivores</w:t>
      </w:r>
      <w:r w:rsidR="00CC1251">
        <w:rPr>
          <w:rFonts w:cstheme="minorHAnsi"/>
          <w:sz w:val="24"/>
          <w:szCs w:val="24"/>
        </w:rPr>
        <w:t xml:space="preserve"> of the time. Among contemporary competitors</w:t>
      </w:r>
      <w:r w:rsidR="005E5D4C">
        <w:rPr>
          <w:rFonts w:cstheme="minorHAnsi"/>
          <w:sz w:val="24"/>
          <w:szCs w:val="24"/>
        </w:rPr>
        <w:t xml:space="preserve"> </w:t>
      </w:r>
      <w:r w:rsidR="00B957AC">
        <w:rPr>
          <w:rFonts w:cstheme="minorHAnsi"/>
          <w:sz w:val="24"/>
          <w:szCs w:val="24"/>
        </w:rPr>
        <w:fldChar w:fldCharType="begin"/>
      </w:r>
      <w:r w:rsidR="00271DF4">
        <w:rPr>
          <w:rFonts w:cstheme="minorHAnsi"/>
          <w:sz w:val="24"/>
          <w:szCs w:val="24"/>
        </w:rPr>
        <w:instrText xml:space="preserve"> ADDIN EN.CITE &lt;EndNote&gt;&lt;Cite&gt;&lt;Author&gt;Horner&lt;/Author&gt;&lt;Year&gt;2011&lt;/Year&gt;&lt;RecNum&gt;205&lt;/RecNum&gt;&lt;DisplayText&gt;[9]&lt;/DisplayText&gt;&lt;record&gt;&lt;rec-number&gt;205&lt;/rec-number&gt;&lt;foreign-keys&gt;&lt;key app="EN" db-id="wez5psevaea25gear0axwr9oep2wvd2tvsvr"&gt;205&lt;/key&gt;&lt;/foreign-keys&gt;&lt;ref-type name="Journal Article"&gt;17&lt;/ref-type&gt;&lt;contributors&gt;&lt;authors&gt;&lt;author&gt;Horner, John R&lt;/author&gt;&lt;author&gt;Goodwin, Mark B&lt;/author&gt;&lt;author&gt;Myhrvold, Nathan&lt;/author&gt;&lt;/authors&gt;&lt;/contributors&gt;&lt;titles&gt;&lt;title&gt;Dinosaur census reveals abundant Tyrannosaurus and rare ontogenetic stages in the Upper Cretaceous Hell Creek Formation (Maastrichtian), Montana, USA&lt;/title&gt;&lt;secondary-title&gt;PloS one&lt;/secondary-title&gt;&lt;/titles&gt;&lt;periodical&gt;&lt;full-title&gt;PloS one&lt;/full-title&gt;&lt;/periodical&gt;&lt;pages&gt;e16574&lt;/pages&gt;&lt;volume&gt;6&lt;/volume&gt;&lt;number&gt;2&lt;/number&gt;&lt;dates&gt;&lt;year&gt;2011&lt;/year&gt;&lt;/dates&gt;&lt;isbn&gt;1932-6203&lt;/isbn&gt;&lt;urls&gt;&lt;/urls&gt;&lt;/record&gt;&lt;/Cite&gt;&lt;/EndNote&gt;</w:instrText>
      </w:r>
      <w:r w:rsidR="00B957AC">
        <w:rPr>
          <w:rFonts w:cstheme="minorHAnsi"/>
          <w:sz w:val="24"/>
          <w:szCs w:val="24"/>
        </w:rPr>
        <w:fldChar w:fldCharType="separate"/>
      </w:r>
      <w:r w:rsidR="00271DF4">
        <w:rPr>
          <w:rFonts w:cstheme="minorHAnsi"/>
          <w:noProof/>
          <w:sz w:val="24"/>
          <w:szCs w:val="24"/>
        </w:rPr>
        <w:t>[</w:t>
      </w:r>
      <w:hyperlink w:anchor="_ENREF_9" w:tooltip="Horner, 2011 #205" w:history="1">
        <w:r w:rsidR="00456FFD">
          <w:rPr>
            <w:rFonts w:cstheme="minorHAnsi"/>
            <w:noProof/>
            <w:sz w:val="24"/>
            <w:szCs w:val="24"/>
          </w:rPr>
          <w:t>9</w:t>
        </w:r>
      </w:hyperlink>
      <w:r w:rsidR="00271DF4">
        <w:rPr>
          <w:rFonts w:cstheme="minorHAnsi"/>
          <w:noProof/>
          <w:sz w:val="24"/>
          <w:szCs w:val="24"/>
        </w:rPr>
        <w:t>]</w:t>
      </w:r>
      <w:r w:rsidR="00B957AC">
        <w:rPr>
          <w:rFonts w:cstheme="minorHAnsi"/>
          <w:sz w:val="24"/>
          <w:szCs w:val="24"/>
        </w:rPr>
        <w:fldChar w:fldCharType="end"/>
      </w:r>
      <w:r w:rsidR="00CC1251">
        <w:rPr>
          <w:rFonts w:cstheme="minorHAnsi"/>
          <w:sz w:val="24"/>
          <w:szCs w:val="24"/>
        </w:rPr>
        <w:t xml:space="preserve"> </w:t>
      </w:r>
      <w:proofErr w:type="spellStart"/>
      <w:r w:rsidR="00CC1251" w:rsidRPr="00CC1251">
        <w:rPr>
          <w:rFonts w:cstheme="minorHAnsi"/>
          <w:i/>
          <w:sz w:val="24"/>
          <w:szCs w:val="24"/>
        </w:rPr>
        <w:t>Troodon</w:t>
      </w:r>
      <w:proofErr w:type="spellEnd"/>
      <w:r w:rsidR="00CC1251">
        <w:rPr>
          <w:rFonts w:cstheme="minorHAnsi"/>
          <w:sz w:val="24"/>
          <w:szCs w:val="24"/>
        </w:rPr>
        <w:t xml:space="preserve"> was unsuited to dealing with bone </w:t>
      </w:r>
      <w:r w:rsidR="00B957AC">
        <w:rPr>
          <w:rFonts w:cstheme="minorHAnsi"/>
          <w:sz w:val="24"/>
          <w:szCs w:val="24"/>
        </w:rPr>
        <w:fldChar w:fldCharType="begin"/>
      </w:r>
      <w:r w:rsidR="00255578">
        <w:rPr>
          <w:rFonts w:cstheme="minorHAnsi"/>
          <w:sz w:val="24"/>
          <w:szCs w:val="24"/>
        </w:rPr>
        <w:instrText xml:space="preserve"> ADDIN EN.CITE &lt;EndNote&gt;&lt;Cite&gt;&lt;Author&gt;Fiorillo&lt;/Author&gt;&lt;Year&gt;2008&lt;/Year&gt;&lt;RecNum&gt;193&lt;/RecNum&gt;&lt;DisplayText&gt;[23]&lt;/DisplayText&gt;&lt;record&gt;&lt;rec-number&gt;193&lt;/rec-number&gt;&lt;foreign-keys&gt;&lt;key app="EN" db-id="wez5psevaea25gear0axwr9oep2wvd2tvsvr"&gt;193&lt;/key&gt;&lt;/foreign-keys&gt;&lt;ref-type name="Journal Article"&gt;17&lt;/ref-type&gt;&lt;contributors&gt;&lt;authors&gt;&lt;author&gt;Fiorillo, Anthony R&lt;/author&gt;&lt;/authors&gt;&lt;/contributors&gt;&lt;titles&gt;&lt;title&gt;On the occurrence of exceptionally large teeth of Troodon (Dinosauria: Saurischia) from the Late Cretaceous of northern Alaska&lt;/title&gt;&lt;secondary-title&gt;Palaios&lt;/secondary-title&gt;&lt;/titles&gt;&lt;periodical&gt;&lt;full-title&gt;Palaios&lt;/full-title&gt;&lt;/periodical&gt;&lt;pages&gt;322-328&lt;/pages&gt;&lt;volume&gt;23&lt;/volume&gt;&lt;number&gt;5&lt;/number&gt;&lt;dates&gt;&lt;year&gt;2008&lt;/year&gt;&lt;/dates&gt;&lt;isbn&gt;0883-1351&lt;/isbn&gt;&lt;urls&gt;&lt;/urls&gt;&lt;/record&gt;&lt;/Cite&gt;&lt;/EndNote&gt;</w:instrText>
      </w:r>
      <w:r w:rsidR="00B957AC">
        <w:rPr>
          <w:rFonts w:cstheme="minorHAnsi"/>
          <w:sz w:val="24"/>
          <w:szCs w:val="24"/>
        </w:rPr>
        <w:fldChar w:fldCharType="separate"/>
      </w:r>
      <w:r w:rsidR="00255578">
        <w:rPr>
          <w:rFonts w:cstheme="minorHAnsi"/>
          <w:noProof/>
          <w:sz w:val="24"/>
          <w:szCs w:val="24"/>
        </w:rPr>
        <w:t>[</w:t>
      </w:r>
      <w:r w:rsidR="00A335B9">
        <w:fldChar w:fldCharType="begin"/>
      </w:r>
      <w:r w:rsidR="00A335B9">
        <w:instrText xml:space="preserve"> HYPERLINK \l "_ENREF_23" \o "Fiorillo, 2008 #193" </w:instrText>
      </w:r>
      <w:r w:rsidR="00A335B9">
        <w:fldChar w:fldCharType="separate"/>
      </w:r>
      <w:r w:rsidR="00456FFD">
        <w:rPr>
          <w:rFonts w:cstheme="minorHAnsi"/>
          <w:noProof/>
          <w:sz w:val="24"/>
          <w:szCs w:val="24"/>
        </w:rPr>
        <w:t>23</w:t>
      </w:r>
      <w:r w:rsidR="00A335B9">
        <w:rPr>
          <w:rFonts w:cstheme="minorHAnsi"/>
          <w:noProof/>
          <w:sz w:val="24"/>
          <w:szCs w:val="24"/>
        </w:rPr>
        <w:fldChar w:fldCharType="end"/>
      </w:r>
      <w:r w:rsidR="00255578">
        <w:rPr>
          <w:rFonts w:cstheme="minorHAnsi"/>
          <w:noProof/>
          <w:sz w:val="24"/>
          <w:szCs w:val="24"/>
        </w:rPr>
        <w:t>]</w:t>
      </w:r>
      <w:r w:rsidR="00B957AC">
        <w:rPr>
          <w:rFonts w:cstheme="minorHAnsi"/>
          <w:sz w:val="24"/>
          <w:szCs w:val="24"/>
        </w:rPr>
        <w:fldChar w:fldCharType="end"/>
      </w:r>
      <w:r w:rsidR="00CC1251">
        <w:rPr>
          <w:rFonts w:cstheme="minorHAnsi"/>
          <w:sz w:val="24"/>
          <w:szCs w:val="24"/>
        </w:rPr>
        <w:t xml:space="preserve">; </w:t>
      </w:r>
      <w:r w:rsidR="005F71F1">
        <w:rPr>
          <w:rFonts w:cstheme="minorHAnsi"/>
          <w:sz w:val="24"/>
          <w:szCs w:val="24"/>
        </w:rPr>
        <w:t>and although</w:t>
      </w:r>
      <w:r w:rsidR="00CC1251">
        <w:rPr>
          <w:rFonts w:cstheme="minorHAnsi"/>
          <w:sz w:val="24"/>
          <w:szCs w:val="24"/>
        </w:rPr>
        <w:t xml:space="preserve"> </w:t>
      </w:r>
      <w:proofErr w:type="spellStart"/>
      <w:r w:rsidR="00CC1251" w:rsidRPr="00CC1251">
        <w:rPr>
          <w:rFonts w:cstheme="minorHAnsi"/>
          <w:sz w:val="24"/>
          <w:szCs w:val="24"/>
        </w:rPr>
        <w:t>d</w:t>
      </w:r>
      <w:r w:rsidRPr="00CC1251">
        <w:rPr>
          <w:rFonts w:cstheme="minorHAnsi"/>
          <w:sz w:val="24"/>
          <w:szCs w:val="24"/>
        </w:rPr>
        <w:t>romaeosaur</w:t>
      </w:r>
      <w:r w:rsidR="00CC1251">
        <w:rPr>
          <w:rFonts w:cstheme="minorHAnsi"/>
          <w:sz w:val="24"/>
          <w:szCs w:val="24"/>
        </w:rPr>
        <w:t>ids</w:t>
      </w:r>
      <w:proofErr w:type="spellEnd"/>
      <w:r>
        <w:rPr>
          <w:rFonts w:cstheme="minorHAnsi"/>
          <w:sz w:val="24"/>
          <w:szCs w:val="24"/>
        </w:rPr>
        <w:t xml:space="preserve"> </w:t>
      </w:r>
      <w:r w:rsidR="00CC1251">
        <w:rPr>
          <w:rFonts w:cstheme="minorHAnsi"/>
          <w:sz w:val="24"/>
          <w:szCs w:val="24"/>
        </w:rPr>
        <w:t xml:space="preserve">had relatively strong bite forces </w:t>
      </w:r>
      <w:r w:rsidR="00B957AC">
        <w:rPr>
          <w:rFonts w:cstheme="minorHAnsi"/>
          <w:sz w:val="24"/>
          <w:szCs w:val="24"/>
        </w:rPr>
        <w:fldChar w:fldCharType="begin"/>
      </w:r>
      <w:r w:rsidR="00255578">
        <w:rPr>
          <w:rFonts w:cstheme="minorHAnsi"/>
          <w:sz w:val="24"/>
          <w:szCs w:val="24"/>
        </w:rPr>
        <w:instrText xml:space="preserve"> ADDIN EN.CITE &lt;EndNote&gt;&lt;Cite&gt;&lt;Author&gt;Carpenter&lt;/Author&gt;&lt;Year&gt;2005&lt;/Year&gt;&lt;RecNum&gt;195&lt;/RecNum&gt;&lt;DisplayText&gt;[22]&lt;/DisplayText&gt;&lt;record&gt;&lt;rec-number&gt;195&lt;/rec-number&gt;&lt;foreign-keys&gt;&lt;key app="EN" db-id="wez5psevaea25gear0axwr9oep2wvd2tvsvr"&gt;195&lt;/key&gt;&lt;/foreign-keys&gt;&lt;ref-type name="Book"&gt;6&lt;/ref-type&gt;&lt;contributors&gt;&lt;authors&gt;&lt;author&gt;Carpenter, Kenneth&lt;/author&gt;&lt;/authors&gt;&lt;/contributors&gt;&lt;titles&gt;&lt;title&gt;The carnivorous dinosaurs&lt;/title&gt;&lt;/titles&gt;&lt;dates&gt;&lt;year&gt;2005&lt;/year&gt;&lt;/dates&gt;&lt;publisher&gt;Indiana University Press&lt;/publisher&gt;&lt;isbn&gt;0253345391&lt;/isbn&gt;&lt;urls&gt;&lt;/urls&gt;&lt;/record&gt;&lt;/Cite&gt;&lt;/EndNote&gt;</w:instrText>
      </w:r>
      <w:r w:rsidR="00B957AC">
        <w:rPr>
          <w:rFonts w:cstheme="minorHAnsi"/>
          <w:sz w:val="24"/>
          <w:szCs w:val="24"/>
        </w:rPr>
        <w:fldChar w:fldCharType="separate"/>
      </w:r>
      <w:r w:rsidR="00255578">
        <w:rPr>
          <w:rFonts w:cstheme="minorHAnsi"/>
          <w:noProof/>
          <w:sz w:val="24"/>
          <w:szCs w:val="24"/>
        </w:rPr>
        <w:t>[</w:t>
      </w:r>
      <w:hyperlink w:anchor="_ENREF_22" w:tooltip="Carpenter, 2005 #195" w:history="1">
        <w:r w:rsidR="00456FFD">
          <w:rPr>
            <w:rFonts w:cstheme="minorHAnsi"/>
            <w:noProof/>
            <w:sz w:val="24"/>
            <w:szCs w:val="24"/>
          </w:rPr>
          <w:t>22</w:t>
        </w:r>
      </w:hyperlink>
      <w:r w:rsidR="00255578">
        <w:rPr>
          <w:rFonts w:cstheme="minorHAnsi"/>
          <w:noProof/>
          <w:sz w:val="24"/>
          <w:szCs w:val="24"/>
        </w:rPr>
        <w:t>]</w:t>
      </w:r>
      <w:r w:rsidR="00B957AC">
        <w:rPr>
          <w:rFonts w:cstheme="minorHAnsi"/>
          <w:sz w:val="24"/>
          <w:szCs w:val="24"/>
        </w:rPr>
        <w:fldChar w:fldCharType="end"/>
      </w:r>
      <w:r w:rsidR="004279EC">
        <w:rPr>
          <w:rFonts w:cstheme="minorHAnsi"/>
          <w:sz w:val="24"/>
          <w:szCs w:val="24"/>
        </w:rPr>
        <w:t xml:space="preserve"> </w:t>
      </w:r>
      <w:r w:rsidR="00CC1251">
        <w:rPr>
          <w:rFonts w:cstheme="minorHAnsi"/>
          <w:sz w:val="24"/>
          <w:szCs w:val="24"/>
        </w:rPr>
        <w:t>and could tackle larger prey items</w:t>
      </w:r>
      <w:r w:rsidR="004279EC">
        <w:rPr>
          <w:rFonts w:cstheme="minorHAnsi"/>
          <w:sz w:val="24"/>
          <w:szCs w:val="24"/>
        </w:rPr>
        <w:t xml:space="preserve"> collectively</w:t>
      </w:r>
      <w:r w:rsidR="00082E0A">
        <w:rPr>
          <w:rFonts w:cstheme="minorHAnsi"/>
          <w:sz w:val="24"/>
          <w:szCs w:val="24"/>
        </w:rPr>
        <w:t xml:space="preserve"> </w:t>
      </w:r>
      <w:r w:rsidR="00B957AC">
        <w:rPr>
          <w:rFonts w:cstheme="minorHAnsi"/>
          <w:sz w:val="24"/>
          <w:szCs w:val="24"/>
        </w:rPr>
        <w:fldChar w:fldCharType="begin"/>
      </w:r>
      <w:r w:rsidR="00255578">
        <w:rPr>
          <w:rFonts w:cstheme="minorHAnsi"/>
          <w:sz w:val="24"/>
          <w:szCs w:val="24"/>
        </w:rPr>
        <w:instrText xml:space="preserve"> ADDIN EN.CITE &lt;EndNote&gt;&lt;Cite&gt;&lt;Author&gt;Li&lt;/Author&gt;&lt;Year&gt;2008&lt;/Year&gt;&lt;RecNum&gt;169&lt;/RecNum&gt;&lt;DisplayText&gt;[24]&lt;/DisplayText&gt;&lt;record&gt;&lt;rec-number&gt;169&lt;/rec-number&gt;&lt;foreign-keys&gt;&lt;key app="EN" db-id="wez5psevaea25gear0axwr9oep2wvd2tvsvr"&gt;169&lt;/key&gt;&lt;/foreign-keys&gt;&lt;ref-type name="Journal Article"&gt;17&lt;/ref-type&gt;&lt;contributors&gt;&lt;authors&gt;&lt;author&gt;Li, Rihui&lt;/author&gt;&lt;author&gt;Lockley, Martin G&lt;/author&gt;&lt;author&gt;Makovicky, Peter J&lt;/author&gt;&lt;author&gt;Matsukawa, Masaki&lt;/author&gt;&lt;author&gt;Norell, Mark A&lt;/author&gt;&lt;author&gt;Harris, Jerald D&lt;/author&gt;&lt;author&gt;Liu, Mingwei&lt;/author&gt;&lt;/authors&gt;&lt;/contributors&gt;&lt;titles&gt;&lt;title&gt;Behavioral and faunal implications of Early Cretaceous deinonychosaur trackways from China&lt;/title&gt;&lt;secondary-title&gt;Naturwissenschaften&lt;/secondary-title&gt;&lt;/titles&gt;&lt;periodical&gt;&lt;full-title&gt;Naturwissenschaften&lt;/full-title&gt;&lt;/periodical&gt;&lt;pages&gt;185-191&lt;/pages&gt;&lt;volume&gt;95&lt;/volume&gt;&lt;number&gt;3&lt;/number&gt;&lt;dates&gt;&lt;year&gt;2008&lt;/year&gt;&lt;/dates&gt;&lt;isbn&gt;0028-1042&lt;/isbn&gt;&lt;urls&gt;&lt;/urls&gt;&lt;/record&gt;&lt;/Cite&gt;&lt;/EndNote&gt;</w:instrText>
      </w:r>
      <w:r w:rsidR="00B957AC">
        <w:rPr>
          <w:rFonts w:cstheme="minorHAnsi"/>
          <w:sz w:val="24"/>
          <w:szCs w:val="24"/>
        </w:rPr>
        <w:fldChar w:fldCharType="separate"/>
      </w:r>
      <w:r w:rsidR="00255578">
        <w:rPr>
          <w:rFonts w:cstheme="minorHAnsi"/>
          <w:noProof/>
          <w:sz w:val="24"/>
          <w:szCs w:val="24"/>
        </w:rPr>
        <w:t>[</w:t>
      </w:r>
      <w:hyperlink w:anchor="_ENREF_24" w:tooltip="Li, 2008 #169" w:history="1">
        <w:r w:rsidR="00456FFD">
          <w:rPr>
            <w:rFonts w:cstheme="minorHAnsi"/>
            <w:noProof/>
            <w:sz w:val="24"/>
            <w:szCs w:val="24"/>
          </w:rPr>
          <w:t>24</w:t>
        </w:r>
      </w:hyperlink>
      <w:r w:rsidR="00255578">
        <w:rPr>
          <w:rFonts w:cstheme="minorHAnsi"/>
          <w:noProof/>
          <w:sz w:val="24"/>
          <w:szCs w:val="24"/>
        </w:rPr>
        <w:t>]</w:t>
      </w:r>
      <w:r w:rsidR="00B957AC">
        <w:rPr>
          <w:rFonts w:cstheme="minorHAnsi"/>
          <w:sz w:val="24"/>
          <w:szCs w:val="24"/>
        </w:rPr>
        <w:fldChar w:fldCharType="end"/>
      </w:r>
      <w:r w:rsidR="004279EC">
        <w:rPr>
          <w:rFonts w:cstheme="minorHAnsi"/>
          <w:sz w:val="24"/>
          <w:szCs w:val="24"/>
        </w:rPr>
        <w:t>,</w:t>
      </w:r>
      <w:r w:rsidR="00CC1251">
        <w:rPr>
          <w:rFonts w:cstheme="minorHAnsi"/>
          <w:sz w:val="24"/>
          <w:szCs w:val="24"/>
        </w:rPr>
        <w:t xml:space="preserve"> individually their small size mean</w:t>
      </w:r>
      <w:r w:rsidR="005E5D4C">
        <w:rPr>
          <w:rFonts w:cstheme="minorHAnsi"/>
          <w:sz w:val="24"/>
          <w:szCs w:val="24"/>
        </w:rPr>
        <w:t>t</w:t>
      </w:r>
      <w:r w:rsidR="00CC1251">
        <w:rPr>
          <w:rFonts w:cstheme="minorHAnsi"/>
          <w:sz w:val="24"/>
          <w:szCs w:val="24"/>
        </w:rPr>
        <w:t xml:space="preserve"> they would leave much </w:t>
      </w:r>
      <w:r w:rsidR="004279EC">
        <w:rPr>
          <w:rFonts w:cstheme="minorHAnsi"/>
          <w:sz w:val="24"/>
          <w:szCs w:val="24"/>
        </w:rPr>
        <w:t xml:space="preserve">of </w:t>
      </w:r>
      <w:r w:rsidR="00CC1251">
        <w:rPr>
          <w:rFonts w:cstheme="minorHAnsi"/>
          <w:sz w:val="24"/>
          <w:szCs w:val="24"/>
        </w:rPr>
        <w:t>the skeletal material behind</w:t>
      </w:r>
      <w:ins w:id="89" w:author="Kevin Healy" w:date="2013-09-30T16:28:00Z">
        <w:r w:rsidR="00F525AA">
          <w:rPr>
            <w:rFonts w:cstheme="minorHAnsi"/>
            <w:sz w:val="24"/>
            <w:szCs w:val="24"/>
          </w:rPr>
          <w:t xml:space="preserve"> and would be easily displaced by </w:t>
        </w:r>
      </w:ins>
      <w:ins w:id="90" w:author="Kevin Healy" w:date="2013-09-30T16:29:00Z">
        <w:r w:rsidR="00F525AA">
          <w:rPr>
            <w:rFonts w:cstheme="minorHAnsi"/>
            <w:sz w:val="24"/>
            <w:szCs w:val="24"/>
          </w:rPr>
          <w:t xml:space="preserve">the larger adult </w:t>
        </w:r>
        <w:proofErr w:type="spellStart"/>
        <w:r w:rsidR="00F525AA" w:rsidRPr="00F525AA">
          <w:rPr>
            <w:rFonts w:cstheme="minorHAnsi"/>
            <w:i/>
            <w:sz w:val="24"/>
            <w:szCs w:val="24"/>
          </w:rPr>
          <w:t>T.rex</w:t>
        </w:r>
      </w:ins>
      <w:proofErr w:type="spellEnd"/>
      <w:r w:rsidR="00CC1251">
        <w:rPr>
          <w:rFonts w:cstheme="minorHAnsi"/>
          <w:sz w:val="24"/>
          <w:szCs w:val="24"/>
        </w:rPr>
        <w:t xml:space="preserve">. </w:t>
      </w:r>
      <w:r w:rsidR="004B3F54">
        <w:rPr>
          <w:rFonts w:cstheme="minorHAnsi"/>
          <w:sz w:val="24"/>
          <w:szCs w:val="24"/>
        </w:rPr>
        <w:t>Most direct</w:t>
      </w:r>
      <w:r w:rsidR="004279EC">
        <w:rPr>
          <w:rFonts w:cstheme="minorHAnsi"/>
          <w:sz w:val="24"/>
          <w:szCs w:val="24"/>
        </w:rPr>
        <w:t xml:space="preserve"> competition between these taxa would have occurred during juvenile stages of </w:t>
      </w:r>
      <w:r w:rsidR="002044DD" w:rsidRPr="002044DD">
        <w:rPr>
          <w:rFonts w:cstheme="minorHAnsi"/>
          <w:i/>
          <w:sz w:val="24"/>
          <w:szCs w:val="24"/>
        </w:rPr>
        <w:t>T.rex</w:t>
      </w:r>
      <w:r w:rsidR="004279EC">
        <w:rPr>
          <w:rFonts w:cstheme="minorHAnsi"/>
          <w:sz w:val="24"/>
          <w:szCs w:val="24"/>
        </w:rPr>
        <w:t xml:space="preserve"> ontogeny</w:t>
      </w:r>
      <w:ins w:id="91" w:author="Kevin Healy" w:date="2013-09-30T16:31:00Z">
        <w:r w:rsidR="00F525AA">
          <w:rPr>
            <w:rFonts w:cstheme="minorHAnsi"/>
            <w:sz w:val="24"/>
            <w:szCs w:val="24"/>
          </w:rPr>
          <w:t xml:space="preserve"> before the unset of a large growth phase in </w:t>
        </w:r>
        <w:proofErr w:type="spellStart"/>
        <w:r w:rsidR="00F525AA" w:rsidRPr="00F525AA">
          <w:rPr>
            <w:rFonts w:cstheme="minorHAnsi"/>
            <w:i/>
            <w:sz w:val="24"/>
            <w:szCs w:val="24"/>
            <w:rPrChange w:id="92" w:author="Kevin Healy" w:date="2013-09-30T16:31:00Z">
              <w:rPr>
                <w:rFonts w:cstheme="minorHAnsi"/>
                <w:sz w:val="24"/>
                <w:szCs w:val="24"/>
              </w:rPr>
            </w:rPrChange>
          </w:rPr>
          <w:t>T.rex</w:t>
        </w:r>
      </w:ins>
      <w:proofErr w:type="spellEnd"/>
      <w:r w:rsidR="004279EC">
        <w:rPr>
          <w:rFonts w:cstheme="minorHAnsi"/>
          <w:sz w:val="24"/>
          <w:szCs w:val="24"/>
        </w:rPr>
        <w:t xml:space="preserve"> </w:t>
      </w:r>
      <w:r w:rsidR="00B957AC">
        <w:rPr>
          <w:rFonts w:cstheme="minorHAnsi"/>
          <w:sz w:val="24"/>
          <w:szCs w:val="24"/>
        </w:rPr>
        <w:fldChar w:fldCharType="begin"/>
      </w:r>
      <w:r w:rsidR="00255578">
        <w:rPr>
          <w:rFonts w:cstheme="minorHAnsi"/>
          <w:sz w:val="24"/>
          <w:szCs w:val="24"/>
        </w:rPr>
        <w:instrText xml:space="preserve"> ADDIN EN.CITE &lt;EndNote&gt;&lt;Cite&gt;&lt;Author&gt;Carpenter&lt;/Author&gt;&lt;Year&gt;2005&lt;/Year&gt;&lt;RecNum&gt;195&lt;/RecNum&gt;&lt;DisplayText&gt;[22]&lt;/DisplayText&gt;&lt;record&gt;&lt;rec-number&gt;195&lt;/rec-number&gt;&lt;foreign-keys&gt;&lt;key app="EN" db-id="wez5psevaea25gear0axwr9oep2wvd2tvsvr"&gt;195&lt;/key&gt;&lt;/foreign-keys&gt;&lt;ref-type name="Book"&gt;6&lt;/ref-type&gt;&lt;contributors&gt;&lt;authors&gt;&lt;author&gt;Carpenter, Kenneth&lt;/author&gt;&lt;/authors&gt;&lt;/contributors&gt;&lt;titles&gt;&lt;title&gt;The carnivorous dinosaurs&lt;/title&gt;&lt;/titles&gt;&lt;dates&gt;&lt;year&gt;2005&lt;/year&gt;&lt;/dates&gt;&lt;publisher&gt;Indiana University Press&lt;/publisher&gt;&lt;isbn&gt;0253345391&lt;/isbn&gt;&lt;urls&gt;&lt;/urls&gt;&lt;/record&gt;&lt;/Cite&gt;&lt;/EndNote&gt;</w:instrText>
      </w:r>
      <w:r w:rsidR="00B957AC">
        <w:rPr>
          <w:rFonts w:cstheme="minorHAnsi"/>
          <w:sz w:val="24"/>
          <w:szCs w:val="24"/>
        </w:rPr>
        <w:fldChar w:fldCharType="separate"/>
      </w:r>
      <w:r w:rsidR="00255578">
        <w:rPr>
          <w:rFonts w:cstheme="minorHAnsi"/>
          <w:noProof/>
          <w:sz w:val="24"/>
          <w:szCs w:val="24"/>
        </w:rPr>
        <w:t>[</w:t>
      </w:r>
      <w:hyperlink w:anchor="_ENREF_22" w:tooltip="Carpenter, 2005 #195" w:history="1">
        <w:r w:rsidR="00456FFD">
          <w:rPr>
            <w:rFonts w:cstheme="minorHAnsi"/>
            <w:noProof/>
            <w:sz w:val="24"/>
            <w:szCs w:val="24"/>
          </w:rPr>
          <w:t>22</w:t>
        </w:r>
      </w:hyperlink>
      <w:r w:rsidR="00255578">
        <w:rPr>
          <w:rFonts w:cstheme="minorHAnsi"/>
          <w:noProof/>
          <w:sz w:val="24"/>
          <w:szCs w:val="24"/>
        </w:rPr>
        <w:t>]</w:t>
      </w:r>
      <w:r w:rsidR="00B957AC">
        <w:rPr>
          <w:rFonts w:cstheme="minorHAnsi"/>
          <w:sz w:val="24"/>
          <w:szCs w:val="24"/>
        </w:rPr>
        <w:fldChar w:fldCharType="end"/>
      </w:r>
      <w:r w:rsidR="004279EC">
        <w:rPr>
          <w:rFonts w:cstheme="minorHAnsi"/>
          <w:sz w:val="24"/>
          <w:szCs w:val="24"/>
        </w:rPr>
        <w:t xml:space="preserve">. </w:t>
      </w:r>
    </w:p>
    <w:p w14:paraId="2D0B86B5" w14:textId="77777777" w:rsidR="007B0CE8" w:rsidRDefault="007B0CE8" w:rsidP="0055278F">
      <w:pPr>
        <w:spacing w:after="0" w:line="480" w:lineRule="auto"/>
        <w:rPr>
          <w:rFonts w:cstheme="minorHAnsi"/>
          <w:sz w:val="24"/>
          <w:szCs w:val="24"/>
        </w:rPr>
      </w:pPr>
    </w:p>
    <w:p w14:paraId="2E3B8DBE" w14:textId="77777777" w:rsidR="00CF62FB" w:rsidRPr="005F1A3D" w:rsidRDefault="00FF271D" w:rsidP="00DF189C">
      <w:pPr>
        <w:autoSpaceDE w:val="0"/>
        <w:autoSpaceDN w:val="0"/>
        <w:adjustRightInd w:val="0"/>
        <w:spacing w:after="0" w:line="480" w:lineRule="auto"/>
        <w:rPr>
          <w:rFonts w:cstheme="minorHAnsi"/>
          <w:sz w:val="24"/>
          <w:szCs w:val="24"/>
        </w:rPr>
      </w:pPr>
      <w:proofErr w:type="spellStart"/>
      <w:r w:rsidRPr="005F1A3D">
        <w:rPr>
          <w:rFonts w:cstheme="minorHAnsi"/>
          <w:sz w:val="24"/>
          <w:szCs w:val="24"/>
        </w:rPr>
        <w:t>Oste</w:t>
      </w:r>
      <w:r w:rsidR="00C54237">
        <w:rPr>
          <w:rFonts w:cstheme="minorHAnsi"/>
          <w:sz w:val="24"/>
          <w:szCs w:val="24"/>
        </w:rPr>
        <w:t>op</w:t>
      </w:r>
      <w:r w:rsidRPr="005F1A3D">
        <w:rPr>
          <w:rFonts w:cstheme="minorHAnsi"/>
          <w:sz w:val="24"/>
          <w:szCs w:val="24"/>
        </w:rPr>
        <w:t>hagy</w:t>
      </w:r>
      <w:proofErr w:type="spellEnd"/>
      <w:r w:rsidRPr="005F1A3D">
        <w:rPr>
          <w:rFonts w:cstheme="minorHAnsi"/>
          <w:sz w:val="24"/>
          <w:szCs w:val="24"/>
        </w:rPr>
        <w:t xml:space="preserve"> is known in extant taxa such as the Bearded Vulture (</w:t>
      </w:r>
      <w:proofErr w:type="spellStart"/>
      <w:r w:rsidRPr="005F1A3D">
        <w:rPr>
          <w:rFonts w:cstheme="minorHAnsi"/>
          <w:i/>
          <w:iCs/>
          <w:color w:val="000000"/>
          <w:sz w:val="24"/>
          <w:szCs w:val="24"/>
          <w:shd w:val="clear" w:color="auto" w:fill="FFFFFF"/>
        </w:rPr>
        <w:t>Gypaetus</w:t>
      </w:r>
      <w:proofErr w:type="spellEnd"/>
      <w:r w:rsidRPr="005F1A3D">
        <w:rPr>
          <w:rFonts w:cstheme="minorHAnsi"/>
          <w:i/>
          <w:iCs/>
          <w:color w:val="000000"/>
          <w:sz w:val="24"/>
          <w:szCs w:val="24"/>
          <w:shd w:val="clear" w:color="auto" w:fill="FFFFFF"/>
        </w:rPr>
        <w:t xml:space="preserve"> </w:t>
      </w:r>
      <w:proofErr w:type="spellStart"/>
      <w:r w:rsidRPr="005F1A3D">
        <w:rPr>
          <w:rFonts w:cstheme="minorHAnsi"/>
          <w:i/>
          <w:iCs/>
          <w:color w:val="000000"/>
          <w:sz w:val="24"/>
          <w:szCs w:val="24"/>
          <w:shd w:val="clear" w:color="auto" w:fill="FFFFFF"/>
        </w:rPr>
        <w:t>barbatus</w:t>
      </w:r>
      <w:proofErr w:type="spellEnd"/>
      <w:r w:rsidRPr="005F1A3D">
        <w:rPr>
          <w:rFonts w:cstheme="minorHAnsi"/>
          <w:sz w:val="24"/>
          <w:szCs w:val="24"/>
        </w:rPr>
        <w:t xml:space="preserve">) and hyena species </w:t>
      </w:r>
      <w:r w:rsidR="00B957AC" w:rsidRPr="005F1A3D">
        <w:rPr>
          <w:rFonts w:cstheme="minorHAnsi"/>
          <w:sz w:val="24"/>
          <w:szCs w:val="24"/>
        </w:rPr>
        <w:fldChar w:fldCharType="begin"/>
      </w:r>
      <w:r w:rsidR="00255578">
        <w:rPr>
          <w:rFonts w:cstheme="minorHAnsi"/>
          <w:sz w:val="24"/>
          <w:szCs w:val="24"/>
        </w:rPr>
        <w:instrText xml:space="preserve"> ADDIN EN.CITE &lt;EndNote&gt;&lt;Cite&gt;&lt;Author&gt;Hone&lt;/Author&gt;&lt;Year&gt;2010&lt;/Year&gt;&lt;RecNum&gt;156&lt;/RecNum&gt;&lt;DisplayText&gt;[25]&lt;/DisplayText&gt;&lt;record&gt;&lt;rec-number&gt;156&lt;/rec-number&gt;&lt;foreign-keys&gt;&lt;key app="EN" db-id="wez5psevaea25gear0axwr9oep2wvd2tvsvr"&gt;156&lt;/key&gt;&lt;/foreign-keys&gt;&lt;ref-type name="Journal Article"&gt;17&lt;/ref-type&gt;&lt;contributors&gt;&lt;authors&gt;&lt;author&gt;Hone, David WE&lt;/author&gt;&lt;author&gt;Rauhut, Oliver WM&lt;/author&gt;&lt;/authors&gt;&lt;/contributors&gt;&lt;titles&gt;&lt;title&gt;Feeding behaviour and bone utilization by theropod dinosaurs&lt;/title&gt;&lt;secondary-title&gt;Lethaia&lt;/secondary-title&gt;&lt;/titles&gt;&lt;periodical&gt;&lt;full-title&gt;Lethaia&lt;/full-title&gt;&lt;/periodical&gt;&lt;pages&gt;232-244&lt;/pages&gt;&lt;volume&gt;43&lt;/volume&gt;&lt;number&gt;2&lt;/number&gt;&lt;dates&gt;&lt;year&gt;2010&lt;/year&gt;&lt;/dates&gt;&lt;isbn&gt;1502-3931&lt;/isbn&gt;&lt;urls&gt;&lt;/urls&gt;&lt;/record&gt;&lt;/Cite&gt;&lt;/EndNote&gt;</w:instrText>
      </w:r>
      <w:r w:rsidR="00B957AC" w:rsidRPr="005F1A3D">
        <w:rPr>
          <w:rFonts w:cstheme="minorHAnsi"/>
          <w:sz w:val="24"/>
          <w:szCs w:val="24"/>
        </w:rPr>
        <w:fldChar w:fldCharType="separate"/>
      </w:r>
      <w:r w:rsidR="00255578">
        <w:rPr>
          <w:rFonts w:cstheme="minorHAnsi"/>
          <w:noProof/>
          <w:sz w:val="24"/>
          <w:szCs w:val="24"/>
        </w:rPr>
        <w:t>[</w:t>
      </w:r>
      <w:hyperlink w:anchor="_ENREF_25" w:tooltip="Hone, 2010 #156" w:history="1">
        <w:r w:rsidR="00456FFD">
          <w:rPr>
            <w:rFonts w:cstheme="minorHAnsi"/>
            <w:noProof/>
            <w:sz w:val="24"/>
            <w:szCs w:val="24"/>
          </w:rPr>
          <w:t>25</w:t>
        </w:r>
      </w:hyperlink>
      <w:r w:rsidR="00255578">
        <w:rPr>
          <w:rFonts w:cstheme="minorHAnsi"/>
          <w:noProof/>
          <w:sz w:val="24"/>
          <w:szCs w:val="24"/>
        </w:rPr>
        <w:t>]</w:t>
      </w:r>
      <w:r w:rsidR="00B957AC" w:rsidRPr="005F1A3D">
        <w:rPr>
          <w:rFonts w:cstheme="minorHAnsi"/>
          <w:sz w:val="24"/>
          <w:szCs w:val="24"/>
        </w:rPr>
        <w:fldChar w:fldCharType="end"/>
      </w:r>
      <w:r w:rsidRPr="005F1A3D">
        <w:rPr>
          <w:rFonts w:cstheme="minorHAnsi"/>
          <w:sz w:val="24"/>
          <w:szCs w:val="24"/>
        </w:rPr>
        <w:t xml:space="preserve">. </w:t>
      </w:r>
      <w:r w:rsidR="00CF62FB" w:rsidRPr="005F1A3D">
        <w:rPr>
          <w:rFonts w:cstheme="minorHAnsi"/>
          <w:sz w:val="24"/>
          <w:szCs w:val="24"/>
        </w:rPr>
        <w:t xml:space="preserve"> Some fat rich mammalian bones have an energy density</w:t>
      </w:r>
      <w:r w:rsidR="0075730F" w:rsidRPr="005F1A3D">
        <w:rPr>
          <w:rFonts w:cstheme="minorHAnsi"/>
          <w:sz w:val="24"/>
          <w:szCs w:val="24"/>
        </w:rPr>
        <w:t xml:space="preserve"> (6.7 kJ / g)</w:t>
      </w:r>
      <w:r w:rsidR="00CF62FB" w:rsidRPr="005F1A3D">
        <w:rPr>
          <w:rFonts w:cstheme="minorHAnsi"/>
          <w:sz w:val="24"/>
          <w:szCs w:val="24"/>
        </w:rPr>
        <w:t xml:space="preserve"> comparable with that of </w:t>
      </w:r>
      <w:r w:rsidR="000E6399" w:rsidRPr="005F1A3D">
        <w:rPr>
          <w:rFonts w:cstheme="minorHAnsi"/>
          <w:sz w:val="24"/>
          <w:szCs w:val="24"/>
        </w:rPr>
        <w:t xml:space="preserve">muscle tissue </w:t>
      </w:r>
      <w:r w:rsidR="00B957AC" w:rsidRPr="005F1A3D">
        <w:rPr>
          <w:rFonts w:cstheme="minorHAnsi"/>
          <w:sz w:val="24"/>
          <w:szCs w:val="24"/>
        </w:rPr>
        <w:fldChar w:fldCharType="begin"/>
      </w:r>
      <w:r w:rsidR="00255578">
        <w:rPr>
          <w:rFonts w:cstheme="minorHAnsi"/>
          <w:sz w:val="24"/>
          <w:szCs w:val="24"/>
        </w:rPr>
        <w:instrText xml:space="preserve"> ADDIN EN.CITE &lt;EndNote&gt;&lt;Cite&gt;&lt;Author&gt;Margalida&lt;/Author&gt;&lt;Year&gt;2008&lt;/Year&gt;&lt;RecNum&gt;157&lt;/RecNum&gt;&lt;DisplayText&gt;[26]&lt;/DisplayText&gt;&lt;record&gt;&lt;rec-number&gt;157&lt;/rec-number&gt;&lt;foreign-keys&gt;&lt;key app="EN" db-id="wez5psevaea25gear0axwr9oep2wvd2tvsvr"&gt;157&lt;/key&gt;&lt;/foreign-keys&gt;&lt;ref-type name="Journal Article"&gt;17&lt;/ref-type&gt;&lt;contributors&gt;&lt;authors&gt;&lt;author&gt;Margalida, Antoni&lt;/author&gt;&lt;/authors&gt;&lt;/contributors&gt;&lt;titles&gt;&lt;title&gt;Bearded vultures (Gypaetus barbatus) prefer fatty bones&lt;/title&gt;&lt;secondary-title&gt;Behavioral Ecology and Sociobiology&lt;/secondary-title&gt;&lt;/titles&gt;&lt;periodical&gt;&lt;full-title&gt;Behavioral Ecology and Sociobiology&lt;/full-title&gt;&lt;/periodical&gt;&lt;pages&gt;187-193&lt;/pages&gt;&lt;volume&gt;63&lt;/volume&gt;&lt;number&gt;2&lt;/number&gt;&lt;dates&gt;&lt;year&gt;2008&lt;/year&gt;&lt;/dates&gt;&lt;isbn&gt;0340-5443&lt;/isbn&gt;&lt;urls&gt;&lt;/urls&gt;&lt;/record&gt;&lt;/Cite&gt;&lt;/EndNote&gt;</w:instrText>
      </w:r>
      <w:r w:rsidR="00B957AC" w:rsidRPr="005F1A3D">
        <w:rPr>
          <w:rFonts w:cstheme="minorHAnsi"/>
          <w:sz w:val="24"/>
          <w:szCs w:val="24"/>
        </w:rPr>
        <w:fldChar w:fldCharType="separate"/>
      </w:r>
      <w:r w:rsidR="00255578">
        <w:rPr>
          <w:rFonts w:cstheme="minorHAnsi"/>
          <w:noProof/>
          <w:sz w:val="24"/>
          <w:szCs w:val="24"/>
        </w:rPr>
        <w:t>[</w:t>
      </w:r>
      <w:hyperlink w:anchor="_ENREF_26" w:tooltip="Margalida, 2008 #157" w:history="1">
        <w:r w:rsidR="00456FFD">
          <w:rPr>
            <w:rFonts w:cstheme="minorHAnsi"/>
            <w:noProof/>
            <w:sz w:val="24"/>
            <w:szCs w:val="24"/>
          </w:rPr>
          <w:t>26</w:t>
        </w:r>
      </w:hyperlink>
      <w:r w:rsidR="00255578">
        <w:rPr>
          <w:rFonts w:cstheme="minorHAnsi"/>
          <w:noProof/>
          <w:sz w:val="24"/>
          <w:szCs w:val="24"/>
        </w:rPr>
        <w:t>]</w:t>
      </w:r>
      <w:r w:rsidR="00B957AC" w:rsidRPr="005F1A3D">
        <w:rPr>
          <w:rFonts w:cstheme="minorHAnsi"/>
          <w:sz w:val="24"/>
          <w:szCs w:val="24"/>
        </w:rPr>
        <w:fldChar w:fldCharType="end"/>
      </w:r>
      <w:r w:rsidR="0075730F" w:rsidRPr="005F1A3D">
        <w:rPr>
          <w:rFonts w:cstheme="minorHAnsi"/>
          <w:sz w:val="24"/>
          <w:szCs w:val="24"/>
        </w:rPr>
        <w:t>,</w:t>
      </w:r>
      <w:r w:rsidR="00CF62FB" w:rsidRPr="005F1A3D">
        <w:rPr>
          <w:rFonts w:cstheme="minorHAnsi"/>
          <w:sz w:val="24"/>
          <w:szCs w:val="24"/>
        </w:rPr>
        <w:t xml:space="preserve"> making skeletal remains a</w:t>
      </w:r>
      <w:r w:rsidR="009F2079" w:rsidRPr="005F1A3D">
        <w:rPr>
          <w:rFonts w:cstheme="minorHAnsi"/>
          <w:sz w:val="24"/>
          <w:szCs w:val="24"/>
        </w:rPr>
        <w:t>n</w:t>
      </w:r>
      <w:r w:rsidR="00CF62FB" w:rsidRPr="005F1A3D">
        <w:rPr>
          <w:rFonts w:cstheme="minorHAnsi"/>
          <w:sz w:val="24"/>
          <w:szCs w:val="24"/>
        </w:rPr>
        <w:t xml:space="preserve"> </w:t>
      </w:r>
      <w:r w:rsidR="009F2079" w:rsidRPr="005F1A3D">
        <w:rPr>
          <w:rFonts w:cstheme="minorHAnsi"/>
          <w:sz w:val="24"/>
          <w:szCs w:val="24"/>
        </w:rPr>
        <w:t>enticing</w:t>
      </w:r>
      <w:r w:rsidR="00CF62FB" w:rsidRPr="005F1A3D">
        <w:rPr>
          <w:rFonts w:cstheme="minorHAnsi"/>
          <w:sz w:val="24"/>
          <w:szCs w:val="24"/>
        </w:rPr>
        <w:t xml:space="preserve"> resource.  </w:t>
      </w:r>
      <w:r w:rsidR="00880AFB">
        <w:rPr>
          <w:rFonts w:cstheme="minorHAnsi"/>
          <w:sz w:val="24"/>
          <w:szCs w:val="24"/>
        </w:rPr>
        <w:t>But c</w:t>
      </w:r>
      <w:r w:rsidR="00672CFC" w:rsidRPr="005F1A3D">
        <w:rPr>
          <w:rFonts w:cstheme="minorHAnsi"/>
          <w:sz w:val="24"/>
          <w:szCs w:val="24"/>
        </w:rPr>
        <w:t xml:space="preserve">onsidering the immense size of the skeletons of some </w:t>
      </w:r>
      <w:r w:rsidR="009F2079" w:rsidRPr="005F1A3D">
        <w:rPr>
          <w:rFonts w:cstheme="minorHAnsi"/>
          <w:sz w:val="24"/>
          <w:szCs w:val="24"/>
        </w:rPr>
        <w:t xml:space="preserve">coeval </w:t>
      </w:r>
      <w:r w:rsidR="00672CFC" w:rsidRPr="005F1A3D">
        <w:rPr>
          <w:rFonts w:cstheme="minorHAnsi"/>
          <w:sz w:val="24"/>
          <w:szCs w:val="24"/>
        </w:rPr>
        <w:t>prey items</w:t>
      </w:r>
      <w:r w:rsidR="006C115F" w:rsidRPr="005F1A3D">
        <w:rPr>
          <w:rFonts w:cstheme="minorHAnsi"/>
          <w:sz w:val="24"/>
          <w:szCs w:val="24"/>
        </w:rPr>
        <w:t xml:space="preserve"> (e.g. </w:t>
      </w:r>
      <w:proofErr w:type="spellStart"/>
      <w:r w:rsidR="006C115F" w:rsidRPr="005F1A3D">
        <w:rPr>
          <w:rFonts w:cstheme="minorHAnsi"/>
          <w:i/>
          <w:sz w:val="24"/>
          <w:szCs w:val="24"/>
        </w:rPr>
        <w:t>Alamosaurus</w:t>
      </w:r>
      <w:proofErr w:type="spellEnd"/>
      <w:r w:rsidR="006C115F" w:rsidRPr="005F1A3D">
        <w:rPr>
          <w:rFonts w:cstheme="minorHAnsi"/>
          <w:i/>
          <w:sz w:val="24"/>
          <w:szCs w:val="24"/>
        </w:rPr>
        <w:t xml:space="preserve"> </w:t>
      </w:r>
      <w:proofErr w:type="spellStart"/>
      <w:r w:rsidR="006C115F" w:rsidRPr="005F1A3D">
        <w:rPr>
          <w:rFonts w:cstheme="minorHAnsi"/>
          <w:i/>
          <w:sz w:val="24"/>
          <w:szCs w:val="24"/>
        </w:rPr>
        <w:t>sanjuanensis</w:t>
      </w:r>
      <w:proofErr w:type="spellEnd"/>
      <w:r w:rsidR="006C115F" w:rsidRPr="005F1A3D">
        <w:rPr>
          <w:rFonts w:cstheme="minorHAnsi"/>
          <w:sz w:val="24"/>
          <w:szCs w:val="24"/>
        </w:rPr>
        <w:t xml:space="preserve"> </w:t>
      </w:r>
      <w:r w:rsidR="00701B60" w:rsidRPr="005F1A3D">
        <w:rPr>
          <w:rFonts w:cstheme="minorHAnsi"/>
          <w:sz w:val="24"/>
          <w:szCs w:val="24"/>
        </w:rPr>
        <w:t>at</w:t>
      </w:r>
      <w:r w:rsidR="006C115F" w:rsidRPr="005F1A3D">
        <w:rPr>
          <w:rFonts w:cstheme="minorHAnsi"/>
          <w:sz w:val="24"/>
          <w:szCs w:val="24"/>
        </w:rPr>
        <w:t xml:space="preserve"> 20m long and</w:t>
      </w:r>
      <w:r w:rsidR="00891BE6">
        <w:rPr>
          <w:rFonts w:cstheme="minorHAnsi"/>
          <w:sz w:val="24"/>
          <w:szCs w:val="24"/>
        </w:rPr>
        <w:t xml:space="preserve"> at least</w:t>
      </w:r>
      <w:r w:rsidR="006C115F" w:rsidRPr="005F1A3D">
        <w:rPr>
          <w:rFonts w:cstheme="minorHAnsi"/>
          <w:sz w:val="24"/>
          <w:szCs w:val="24"/>
        </w:rPr>
        <w:t xml:space="preserve"> </w:t>
      </w:r>
      <w:r w:rsidR="00891BE6">
        <w:rPr>
          <w:rFonts w:cstheme="minorHAnsi"/>
          <w:sz w:val="24"/>
          <w:szCs w:val="24"/>
        </w:rPr>
        <w:t>32</w:t>
      </w:r>
      <w:r w:rsidR="006C115F" w:rsidRPr="005F1A3D">
        <w:rPr>
          <w:rFonts w:cstheme="minorHAnsi"/>
          <w:sz w:val="24"/>
          <w:szCs w:val="24"/>
        </w:rPr>
        <w:t xml:space="preserve"> tonnes</w:t>
      </w:r>
      <w:r w:rsidR="00082405" w:rsidRPr="005F1A3D">
        <w:rPr>
          <w:rFonts w:cstheme="minorHAnsi"/>
          <w:sz w:val="24"/>
          <w:szCs w:val="24"/>
        </w:rPr>
        <w:t xml:space="preserve"> </w:t>
      </w:r>
      <w:r w:rsidR="00B957AC" w:rsidRPr="005F1A3D">
        <w:rPr>
          <w:rFonts w:cstheme="minorHAnsi"/>
          <w:sz w:val="24"/>
          <w:szCs w:val="24"/>
        </w:rPr>
        <w:fldChar w:fldCharType="begin"/>
      </w:r>
      <w:r w:rsidR="00255578">
        <w:rPr>
          <w:rFonts w:cstheme="minorHAnsi"/>
          <w:sz w:val="24"/>
          <w:szCs w:val="24"/>
        </w:rPr>
        <w:instrText xml:space="preserve"> ADDIN EN.CITE &lt;EndNote&gt;&lt;Cite&gt;&lt;Author&gt;Paul&lt;/Author&gt;&lt;Year&gt;2010&lt;/Year&gt;&lt;RecNum&gt;168&lt;/RecNum&gt;&lt;DisplayText&gt;[27, 28]&lt;/DisplayText&gt;&lt;record&gt;&lt;rec-number&gt;168&lt;/rec-number&gt;&lt;foreign-keys&gt;&lt;key app="EN" db-id="wez5psevaea25gear0axwr9oep2wvd2tvsvr"&gt;168&lt;/key&gt;&lt;/foreign-keys&gt;&lt;ref-type name="Book"&gt;6&lt;/ref-type&gt;&lt;contributors&gt;&lt;authors&gt;&lt;author&gt;Paul, Gregory S&lt;/author&gt;&lt;/authors&gt;&lt;/contributors&gt;&lt;titles&gt;&lt;title&gt;The Princeton field guide to dinosaurs&lt;/title&gt;&lt;/titles&gt;&lt;dates&gt;&lt;year&gt;2010&lt;/year&gt;&lt;/dates&gt;&lt;publisher&gt;Princeton University Press&lt;/publisher&gt;&lt;isbn&gt;1400836158&lt;/isbn&gt;&lt;urls&gt;&lt;/urls&gt;&lt;/record&gt;&lt;/Cite&gt;&lt;Cite&gt;&lt;Author&gt;Fowler&lt;/Author&gt;&lt;Year&gt;2011&lt;/Year&gt;&lt;RecNum&gt;203&lt;/RecNum&gt;&lt;record&gt;&lt;rec-number&gt;203&lt;/rec-number&gt;&lt;foreign-keys&gt;&lt;key app="EN" db-id="wez5psevaea25gear0axwr9oep2wvd2tvsvr"&gt;203&lt;/key&gt;&lt;/foreign-keys&gt;&lt;ref-type name="Journal Article"&gt;17&lt;/ref-type&gt;&lt;contributors&gt;&lt;authors&gt;&lt;author&gt;Fowler, Denver W&lt;/author&gt;&lt;author&gt;Sullivan, Robert M&lt;/author&gt;&lt;/authors&gt;&lt;/contributors&gt;&lt;titles&gt;&lt;title&gt;The first giant titanosaurian sauropod from the Upper Cretaceous of North America&lt;/title&gt;&lt;secondary-title&gt;Acta Palaeontologica Polonica&lt;/secondary-title&gt;&lt;/titles&gt;&lt;periodical&gt;&lt;full-title&gt;Acta Palaeontologica Polonica&lt;/full-title&gt;&lt;/periodical&gt;&lt;pages&gt;685-690&lt;/pages&gt;&lt;volume&gt;56&lt;/volume&gt;&lt;number&gt;4&lt;/number&gt;&lt;dates&gt;&lt;year&gt;2011&lt;/year&gt;&lt;/dates&gt;&lt;isbn&gt;0567-7920&lt;/isbn&gt;&lt;urls&gt;&lt;/urls&gt;&lt;/record&gt;&lt;/Cite&gt;&lt;/EndNote&gt;</w:instrText>
      </w:r>
      <w:r w:rsidR="00B957AC" w:rsidRPr="005F1A3D">
        <w:rPr>
          <w:rFonts w:cstheme="minorHAnsi"/>
          <w:sz w:val="24"/>
          <w:szCs w:val="24"/>
        </w:rPr>
        <w:fldChar w:fldCharType="separate"/>
      </w:r>
      <w:r w:rsidR="00255578">
        <w:rPr>
          <w:rFonts w:cstheme="minorHAnsi"/>
          <w:noProof/>
          <w:sz w:val="24"/>
          <w:szCs w:val="24"/>
        </w:rPr>
        <w:t>[</w:t>
      </w:r>
      <w:hyperlink w:anchor="_ENREF_27" w:tooltip="Paul, 2010 #168" w:history="1">
        <w:r w:rsidR="00456FFD">
          <w:rPr>
            <w:rFonts w:cstheme="minorHAnsi"/>
            <w:noProof/>
            <w:sz w:val="24"/>
            <w:szCs w:val="24"/>
          </w:rPr>
          <w:t>27</w:t>
        </w:r>
      </w:hyperlink>
      <w:r w:rsidR="00255578">
        <w:rPr>
          <w:rFonts w:cstheme="minorHAnsi"/>
          <w:noProof/>
          <w:sz w:val="24"/>
          <w:szCs w:val="24"/>
        </w:rPr>
        <w:t xml:space="preserve">, </w:t>
      </w:r>
      <w:hyperlink w:anchor="_ENREF_28" w:tooltip="Fowler, 2011 #203" w:history="1">
        <w:r w:rsidR="00456FFD">
          <w:rPr>
            <w:rFonts w:cstheme="minorHAnsi"/>
            <w:noProof/>
            <w:sz w:val="24"/>
            <w:szCs w:val="24"/>
          </w:rPr>
          <w:t>28</w:t>
        </w:r>
      </w:hyperlink>
      <w:r w:rsidR="00255578">
        <w:rPr>
          <w:rFonts w:cstheme="minorHAnsi"/>
          <w:noProof/>
          <w:sz w:val="24"/>
          <w:szCs w:val="24"/>
        </w:rPr>
        <w:t>]</w:t>
      </w:r>
      <w:r w:rsidR="00B957AC" w:rsidRPr="005F1A3D">
        <w:rPr>
          <w:rFonts w:cstheme="minorHAnsi"/>
          <w:sz w:val="24"/>
          <w:szCs w:val="24"/>
        </w:rPr>
        <w:fldChar w:fldCharType="end"/>
      </w:r>
      <w:r w:rsidR="006C115F" w:rsidRPr="005F1A3D">
        <w:rPr>
          <w:rFonts w:cstheme="minorHAnsi"/>
          <w:sz w:val="24"/>
          <w:szCs w:val="24"/>
        </w:rPr>
        <w:t>)</w:t>
      </w:r>
      <w:r w:rsidR="00672CFC" w:rsidRPr="005F1A3D">
        <w:rPr>
          <w:rFonts w:cstheme="minorHAnsi"/>
          <w:sz w:val="24"/>
          <w:szCs w:val="24"/>
        </w:rPr>
        <w:t xml:space="preserve"> it seems likely that only the most specialized of morphologies could process them. </w:t>
      </w:r>
    </w:p>
    <w:p w14:paraId="3DB99082" w14:textId="77777777" w:rsidR="00DF189C" w:rsidRDefault="00DF189C" w:rsidP="00F23936">
      <w:pPr>
        <w:spacing w:after="0" w:line="480" w:lineRule="auto"/>
        <w:rPr>
          <w:rFonts w:cstheme="minorHAnsi"/>
          <w:sz w:val="24"/>
          <w:szCs w:val="24"/>
        </w:rPr>
      </w:pPr>
    </w:p>
    <w:p w14:paraId="085CBF38" w14:textId="77777777" w:rsidR="00225054" w:rsidRDefault="009F2079" w:rsidP="00F23936">
      <w:pPr>
        <w:spacing w:after="0" w:line="480" w:lineRule="auto"/>
        <w:rPr>
          <w:ins w:id="93" w:author="Kevin Healy" w:date="2013-09-30T16:47:00Z"/>
          <w:rFonts w:cstheme="minorHAnsi"/>
          <w:sz w:val="24"/>
          <w:szCs w:val="24"/>
        </w:rPr>
      </w:pPr>
      <w:r w:rsidRPr="005F1A3D">
        <w:rPr>
          <w:rFonts w:cstheme="minorHAnsi"/>
          <w:sz w:val="24"/>
          <w:szCs w:val="24"/>
        </w:rPr>
        <w:t>However</w:t>
      </w:r>
      <w:r w:rsidR="007954AB" w:rsidRPr="005F1A3D">
        <w:rPr>
          <w:rFonts w:cstheme="minorHAnsi"/>
          <w:sz w:val="24"/>
          <w:szCs w:val="24"/>
        </w:rPr>
        <w:t>,</w:t>
      </w:r>
      <w:r w:rsidR="00DF189C">
        <w:rPr>
          <w:rFonts w:cstheme="minorHAnsi"/>
          <w:sz w:val="24"/>
          <w:szCs w:val="24"/>
        </w:rPr>
        <w:t xml:space="preserve"> as </w:t>
      </w:r>
      <w:r w:rsidR="007E3A59">
        <w:rPr>
          <w:rFonts w:cstheme="minorHAnsi"/>
          <w:sz w:val="24"/>
          <w:szCs w:val="24"/>
        </w:rPr>
        <w:t>alluded</w:t>
      </w:r>
      <w:r w:rsidR="00DF189C">
        <w:rPr>
          <w:rFonts w:cstheme="minorHAnsi"/>
          <w:sz w:val="24"/>
          <w:szCs w:val="24"/>
        </w:rPr>
        <w:t xml:space="preserve"> to earlier,</w:t>
      </w:r>
      <w:r w:rsidR="00672CFC" w:rsidRPr="005F1A3D">
        <w:rPr>
          <w:rFonts w:cstheme="minorHAnsi"/>
          <w:sz w:val="24"/>
          <w:szCs w:val="24"/>
        </w:rPr>
        <w:t xml:space="preserve"> t</w:t>
      </w:r>
      <w:r w:rsidR="000E6399" w:rsidRPr="005F1A3D">
        <w:rPr>
          <w:rFonts w:cstheme="minorHAnsi"/>
          <w:sz w:val="24"/>
          <w:szCs w:val="24"/>
        </w:rPr>
        <w:t>he morphology of a</w:t>
      </w:r>
      <w:r w:rsidR="00255578">
        <w:rPr>
          <w:rFonts w:cstheme="minorHAnsi"/>
          <w:sz w:val="24"/>
          <w:szCs w:val="24"/>
        </w:rPr>
        <w:t>n adult</w:t>
      </w:r>
      <w:r w:rsidR="000E6399" w:rsidRPr="005F1A3D">
        <w:rPr>
          <w:rFonts w:cstheme="minorHAnsi"/>
          <w:sz w:val="24"/>
          <w:szCs w:val="24"/>
        </w:rPr>
        <w:t xml:space="preserve"> </w:t>
      </w:r>
      <w:r w:rsidR="000E6399" w:rsidRPr="005F1A3D">
        <w:rPr>
          <w:rFonts w:cstheme="minorHAnsi"/>
          <w:i/>
          <w:sz w:val="24"/>
          <w:szCs w:val="24"/>
        </w:rPr>
        <w:t xml:space="preserve">T. </w:t>
      </w:r>
      <w:proofErr w:type="spellStart"/>
      <w:r w:rsidR="000E6399" w:rsidRPr="005F1A3D">
        <w:rPr>
          <w:rFonts w:cstheme="minorHAnsi"/>
          <w:i/>
          <w:sz w:val="24"/>
          <w:szCs w:val="24"/>
        </w:rPr>
        <w:t>rex</w:t>
      </w:r>
      <w:proofErr w:type="spellEnd"/>
      <w:r w:rsidR="000E6399" w:rsidRPr="005F1A3D">
        <w:rPr>
          <w:rFonts w:cstheme="minorHAnsi"/>
          <w:sz w:val="24"/>
          <w:szCs w:val="24"/>
        </w:rPr>
        <w:t xml:space="preserve"> skull </w:t>
      </w:r>
      <w:r w:rsidR="00672CFC" w:rsidRPr="005F1A3D">
        <w:rPr>
          <w:rFonts w:cstheme="minorHAnsi"/>
          <w:sz w:val="24"/>
          <w:szCs w:val="24"/>
        </w:rPr>
        <w:t>does suggest</w:t>
      </w:r>
      <w:r w:rsidR="00882ED7" w:rsidRPr="005F1A3D">
        <w:rPr>
          <w:rFonts w:cstheme="minorHAnsi"/>
          <w:sz w:val="24"/>
          <w:szCs w:val="24"/>
        </w:rPr>
        <w:t xml:space="preserve"> an ability to process</w:t>
      </w:r>
      <w:r w:rsidR="000E6399" w:rsidRPr="005F1A3D">
        <w:rPr>
          <w:rFonts w:cstheme="minorHAnsi"/>
          <w:sz w:val="24"/>
          <w:szCs w:val="24"/>
        </w:rPr>
        <w:t xml:space="preserve"> bone. </w:t>
      </w:r>
      <w:r w:rsidR="00DF189C">
        <w:rPr>
          <w:rFonts w:cstheme="minorHAnsi"/>
          <w:sz w:val="24"/>
          <w:szCs w:val="24"/>
        </w:rPr>
        <w:t>More direct evidence comes in the form of d</w:t>
      </w:r>
      <w:r w:rsidR="000E6399" w:rsidRPr="005F1A3D">
        <w:rPr>
          <w:rFonts w:cstheme="minorHAnsi"/>
          <w:sz w:val="24"/>
          <w:szCs w:val="24"/>
        </w:rPr>
        <w:t xml:space="preserve">istinctive </w:t>
      </w:r>
      <w:r w:rsidR="00882ED7" w:rsidRPr="005F1A3D">
        <w:rPr>
          <w:rFonts w:cstheme="minorHAnsi"/>
          <w:sz w:val="24"/>
          <w:szCs w:val="24"/>
        </w:rPr>
        <w:t>wear</w:t>
      </w:r>
      <w:r w:rsidR="000E6399" w:rsidRPr="005F1A3D">
        <w:rPr>
          <w:rFonts w:cstheme="minorHAnsi"/>
          <w:sz w:val="24"/>
          <w:szCs w:val="24"/>
        </w:rPr>
        <w:t xml:space="preserve"> marks</w:t>
      </w:r>
      <w:r w:rsidR="007954AB" w:rsidRPr="005F1A3D">
        <w:rPr>
          <w:rFonts w:cstheme="minorHAnsi"/>
          <w:sz w:val="24"/>
          <w:szCs w:val="24"/>
        </w:rPr>
        <w:t xml:space="preserve"> </w:t>
      </w:r>
      <w:r w:rsidR="00B957AC" w:rsidRPr="005F1A3D">
        <w:rPr>
          <w:rFonts w:cstheme="minorHAnsi"/>
          <w:sz w:val="24"/>
          <w:szCs w:val="24"/>
        </w:rPr>
        <w:fldChar w:fldCharType="begin"/>
      </w:r>
      <w:r w:rsidR="00255578">
        <w:rPr>
          <w:rFonts w:cstheme="minorHAnsi"/>
          <w:sz w:val="24"/>
          <w:szCs w:val="24"/>
        </w:rPr>
        <w:instrText xml:space="preserve"> ADDIN EN.CITE &lt;EndNote&gt;&lt;Cite&gt;&lt;Author&gt;Farlow&lt;/Author&gt;&lt;Year&gt;1994&lt;/Year&gt;&lt;RecNum&gt;163&lt;/RecNum&gt;&lt;DisplayText&gt;[29]&lt;/DisplayText&gt;&lt;record&gt;&lt;rec-number&gt;163&lt;/rec-number&gt;&lt;foreign-keys&gt;&lt;key app="EN" db-id="wez5psevaea25gear0axwr9oep2wvd2tvsvr"&gt;163&lt;/key&gt;&lt;/foreign-keys&gt;&lt;ref-type name="Conference Proceedings"&gt;10&lt;/ref-type&gt;&lt;contributors&gt;&lt;authors&gt;&lt;author&gt;Farlow, JO&lt;/author&gt;&lt;author&gt;Brinkman, DL&lt;/author&gt;&lt;/authors&gt;&lt;/contributors&gt;&lt;titles&gt;&lt;title&gt;Wear surfaces on the teeth of tyrannosaurs&lt;/title&gt;&lt;secondary-title&gt;Dino Fest; Pro− ceedings of a Conference for the General Public. Palaeontological So− ciety Special Publications&lt;/secondary-title&gt;&lt;/titles&gt;&lt;pages&gt;165-175&lt;/pages&gt;&lt;volume&gt;7&lt;/volume&gt;&lt;dates&gt;&lt;year&gt;1994&lt;/year&gt;&lt;/dates&gt;&lt;urls&gt;&lt;/urls&gt;&lt;/record&gt;&lt;/Cite&gt;&lt;/EndNote&gt;</w:instrText>
      </w:r>
      <w:r w:rsidR="00B957AC" w:rsidRPr="005F1A3D">
        <w:rPr>
          <w:rFonts w:cstheme="minorHAnsi"/>
          <w:sz w:val="24"/>
          <w:szCs w:val="24"/>
        </w:rPr>
        <w:fldChar w:fldCharType="separate"/>
      </w:r>
      <w:r w:rsidR="00255578">
        <w:rPr>
          <w:rFonts w:cstheme="minorHAnsi"/>
          <w:noProof/>
          <w:sz w:val="24"/>
          <w:szCs w:val="24"/>
        </w:rPr>
        <w:t>[</w:t>
      </w:r>
      <w:hyperlink w:anchor="_ENREF_29" w:tooltip="Farlow, 1994 #163" w:history="1">
        <w:r w:rsidR="00456FFD">
          <w:rPr>
            <w:rFonts w:cstheme="minorHAnsi"/>
            <w:noProof/>
            <w:sz w:val="24"/>
            <w:szCs w:val="24"/>
          </w:rPr>
          <w:t>29</w:t>
        </w:r>
      </w:hyperlink>
      <w:r w:rsidR="00255578">
        <w:rPr>
          <w:rFonts w:cstheme="minorHAnsi"/>
          <w:noProof/>
          <w:sz w:val="24"/>
          <w:szCs w:val="24"/>
        </w:rPr>
        <w:t>]</w:t>
      </w:r>
      <w:r w:rsidR="00B957AC" w:rsidRPr="005F1A3D">
        <w:rPr>
          <w:rFonts w:cstheme="minorHAnsi"/>
          <w:sz w:val="24"/>
          <w:szCs w:val="24"/>
        </w:rPr>
        <w:fldChar w:fldCharType="end"/>
      </w:r>
      <w:r w:rsidR="000E6399" w:rsidRPr="005F1A3D">
        <w:rPr>
          <w:rFonts w:cstheme="minorHAnsi"/>
          <w:sz w:val="24"/>
          <w:szCs w:val="24"/>
        </w:rPr>
        <w:t xml:space="preserve"> </w:t>
      </w:r>
      <w:r w:rsidR="00882ED7" w:rsidRPr="005F1A3D">
        <w:rPr>
          <w:rFonts w:cstheme="minorHAnsi"/>
          <w:sz w:val="24"/>
          <w:szCs w:val="24"/>
        </w:rPr>
        <w:t xml:space="preserve">on its tooth apices as well as </w:t>
      </w:r>
      <w:proofErr w:type="spellStart"/>
      <w:r w:rsidR="00882ED7" w:rsidRPr="005F1A3D">
        <w:rPr>
          <w:rFonts w:cstheme="minorHAnsi"/>
          <w:sz w:val="24"/>
          <w:szCs w:val="24"/>
        </w:rPr>
        <w:t>spalling</w:t>
      </w:r>
      <w:proofErr w:type="spellEnd"/>
      <w:r w:rsidR="007954AB" w:rsidRPr="005F1A3D">
        <w:rPr>
          <w:rFonts w:cstheme="minorHAnsi"/>
          <w:sz w:val="24"/>
          <w:szCs w:val="24"/>
        </w:rPr>
        <w:t xml:space="preserve"> </w:t>
      </w:r>
      <w:r w:rsidR="00B957AC" w:rsidRPr="005F1A3D">
        <w:rPr>
          <w:rFonts w:cstheme="minorHAnsi"/>
          <w:sz w:val="24"/>
          <w:szCs w:val="24"/>
        </w:rPr>
        <w:fldChar w:fldCharType="begin"/>
      </w:r>
      <w:r w:rsidR="00255578">
        <w:rPr>
          <w:rFonts w:cstheme="minorHAnsi"/>
          <w:sz w:val="24"/>
          <w:szCs w:val="24"/>
        </w:rPr>
        <w:instrText xml:space="preserve"> ADDIN EN.CITE &lt;EndNote&gt;&lt;Cite&gt;&lt;Author&gt;Schubert&lt;/Author&gt;&lt;Year&gt;2005&lt;/Year&gt;&lt;RecNum&gt;162&lt;/RecNum&gt;&lt;DisplayText&gt;[30]&lt;/DisplayText&gt;&lt;record&gt;&lt;rec-number&gt;162&lt;/rec-number&gt;&lt;foreign-keys&gt;&lt;key app="EN" db-id="wez5psevaea25gear0axwr9oep2wvd2tvsvr"&gt;162&lt;/key&gt;&lt;/foreign-keys&gt;&lt;ref-type name="Journal Article"&gt;17&lt;/ref-type&gt;&lt;contributors&gt;&lt;authors&gt;&lt;author&gt;Schubert, Blaine W&lt;/author&gt;&lt;author&gt;Ungar, Peter S&lt;/author&gt;&lt;/authors&gt;&lt;/contributors&gt;&lt;titles&gt;&lt;title&gt;Wear facets and enamel spalling in tyrannosaurid dinosaurs&lt;/title&gt;&lt;secondary-title&gt;Acta Palaeontologica Polonica&lt;/secondary-title&gt;&lt;/titles&gt;&lt;periodical&gt;&lt;full-title&gt;Acta Palaeontologica Polonica&lt;/full-title&gt;&lt;/periodical&gt;&lt;pages&gt;93-99&lt;/pages&gt;&lt;volume&gt;50&lt;/volume&gt;&lt;number&gt;1&lt;/number&gt;&lt;dates&gt;&lt;year&gt;2005&lt;/year&gt;&lt;/dates&gt;&lt;isbn&gt;0567-7920&lt;/isbn&gt;&lt;urls&gt;&lt;/urls&gt;&lt;/record&gt;&lt;/Cite&gt;&lt;/EndNote&gt;</w:instrText>
      </w:r>
      <w:r w:rsidR="00B957AC" w:rsidRPr="005F1A3D">
        <w:rPr>
          <w:rFonts w:cstheme="minorHAnsi"/>
          <w:sz w:val="24"/>
          <w:szCs w:val="24"/>
        </w:rPr>
        <w:fldChar w:fldCharType="separate"/>
      </w:r>
      <w:r w:rsidR="00255578">
        <w:rPr>
          <w:rFonts w:cstheme="minorHAnsi"/>
          <w:noProof/>
          <w:sz w:val="24"/>
          <w:szCs w:val="24"/>
        </w:rPr>
        <w:t>[</w:t>
      </w:r>
      <w:hyperlink w:anchor="_ENREF_30" w:tooltip="Schubert, 2005 #162" w:history="1">
        <w:r w:rsidR="00456FFD">
          <w:rPr>
            <w:rFonts w:cstheme="minorHAnsi"/>
            <w:noProof/>
            <w:sz w:val="24"/>
            <w:szCs w:val="24"/>
          </w:rPr>
          <w:t>30</w:t>
        </w:r>
      </w:hyperlink>
      <w:r w:rsidR="00255578">
        <w:rPr>
          <w:rFonts w:cstheme="minorHAnsi"/>
          <w:noProof/>
          <w:sz w:val="24"/>
          <w:szCs w:val="24"/>
        </w:rPr>
        <w:t>]</w:t>
      </w:r>
      <w:r w:rsidR="00B957AC" w:rsidRPr="005F1A3D">
        <w:rPr>
          <w:rFonts w:cstheme="minorHAnsi"/>
          <w:sz w:val="24"/>
          <w:szCs w:val="24"/>
        </w:rPr>
        <w:fldChar w:fldCharType="end"/>
      </w:r>
      <w:r w:rsidR="00882ED7" w:rsidRPr="005F1A3D">
        <w:rPr>
          <w:rFonts w:cstheme="minorHAnsi"/>
          <w:sz w:val="24"/>
          <w:szCs w:val="24"/>
        </w:rPr>
        <w:t xml:space="preserve">. </w:t>
      </w:r>
      <w:r w:rsidR="00DA25A3" w:rsidRPr="005F1A3D">
        <w:rPr>
          <w:rFonts w:cstheme="minorHAnsi"/>
          <w:sz w:val="24"/>
          <w:szCs w:val="24"/>
        </w:rPr>
        <w:t xml:space="preserve">The animal also had an enormous bite force, with one estimate putting it at 57000 N </w:t>
      </w:r>
      <w:r w:rsidR="00B957AC" w:rsidRPr="005F1A3D">
        <w:rPr>
          <w:rFonts w:cstheme="minorHAnsi"/>
          <w:sz w:val="24"/>
          <w:szCs w:val="24"/>
        </w:rPr>
        <w:fldChar w:fldCharType="begin"/>
      </w:r>
      <w:r w:rsidR="00255578">
        <w:rPr>
          <w:rFonts w:cstheme="minorHAnsi"/>
          <w:sz w:val="24"/>
          <w:szCs w:val="24"/>
        </w:rPr>
        <w:instrText xml:space="preserve"> ADDIN EN.CITE &lt;EndNote&gt;&lt;Cite&gt;&lt;Author&gt;Bates&lt;/Author&gt;&lt;Year&gt;2012&lt;/Year&gt;&lt;RecNum&gt;159&lt;/RecNum&gt;&lt;DisplayText&gt;[31]&lt;/DisplayText&gt;&lt;record&gt;&lt;rec-number&gt;159&lt;/rec-number&gt;&lt;foreign-keys&gt;&lt;key app="EN" db-id="wez5psevaea25gear0axwr9oep2wvd2tvsvr"&gt;159&lt;/key&gt;&lt;/foreign-keys&gt;&lt;ref-type name="Journal Article"&gt;17&lt;/ref-type&gt;&lt;contributors&gt;&lt;authors&gt;&lt;author&gt;Bates, KT&lt;/author&gt;&lt;author&gt;Falkingham, PL&lt;/author&gt;&lt;/authors&gt;&lt;/contributors&gt;&lt;titles&gt;&lt;title&gt;Estimating maximum bite performance in Tyrannosaurus rex using multi-body dynamics&lt;/title&gt;&lt;secondary-title&gt;Biology Letters&lt;/secondary-title&gt;&lt;/titles&gt;&lt;periodical&gt;&lt;full-title&gt;Biology Letters&lt;/full-title&gt;&lt;/periodical&gt;&lt;pages&gt;660-664&lt;/pages&gt;&lt;volume&gt;8&lt;/volume&gt;&lt;number&gt;4&lt;/number&gt;&lt;dates&gt;&lt;year&gt;2012&lt;/year&gt;&lt;/dates&gt;&lt;isbn&gt;1744-9561&lt;/isbn&gt;&lt;urls&gt;&lt;/urls&gt;&lt;/record&gt;&lt;/Cite&gt;&lt;/EndNote&gt;</w:instrText>
      </w:r>
      <w:r w:rsidR="00B957AC" w:rsidRPr="005F1A3D">
        <w:rPr>
          <w:rFonts w:cstheme="minorHAnsi"/>
          <w:sz w:val="24"/>
          <w:szCs w:val="24"/>
        </w:rPr>
        <w:fldChar w:fldCharType="separate"/>
      </w:r>
      <w:r w:rsidR="00255578">
        <w:rPr>
          <w:rFonts w:cstheme="minorHAnsi"/>
          <w:noProof/>
          <w:sz w:val="24"/>
          <w:szCs w:val="24"/>
        </w:rPr>
        <w:t>[</w:t>
      </w:r>
      <w:hyperlink w:anchor="_ENREF_31" w:tooltip="Bates, 2012 #159" w:history="1">
        <w:r w:rsidR="00456FFD">
          <w:rPr>
            <w:rFonts w:cstheme="minorHAnsi"/>
            <w:noProof/>
            <w:sz w:val="24"/>
            <w:szCs w:val="24"/>
          </w:rPr>
          <w:t>31</w:t>
        </w:r>
      </w:hyperlink>
      <w:r w:rsidR="00255578">
        <w:rPr>
          <w:rFonts w:cstheme="minorHAnsi"/>
          <w:noProof/>
          <w:sz w:val="24"/>
          <w:szCs w:val="24"/>
        </w:rPr>
        <w:t>]</w:t>
      </w:r>
      <w:r w:rsidR="00B957AC" w:rsidRPr="005F1A3D">
        <w:rPr>
          <w:rFonts w:cstheme="minorHAnsi"/>
          <w:sz w:val="24"/>
          <w:szCs w:val="24"/>
        </w:rPr>
        <w:fldChar w:fldCharType="end"/>
      </w:r>
      <w:r w:rsidR="00DA25A3" w:rsidRPr="005F1A3D">
        <w:rPr>
          <w:rFonts w:cstheme="minorHAnsi"/>
          <w:sz w:val="24"/>
          <w:szCs w:val="24"/>
        </w:rPr>
        <w:t xml:space="preserve">. </w:t>
      </w:r>
      <w:r w:rsidR="00287718" w:rsidRPr="005F1A3D">
        <w:rPr>
          <w:rFonts w:cstheme="minorHAnsi"/>
          <w:sz w:val="24"/>
          <w:szCs w:val="24"/>
        </w:rPr>
        <w:t>This is noted as being “</w:t>
      </w:r>
      <w:r w:rsidR="00287718" w:rsidRPr="005F1A3D">
        <w:rPr>
          <w:rFonts w:cstheme="minorHAnsi"/>
          <w:sz w:val="24"/>
          <w:szCs w:val="24"/>
          <w:shd w:val="clear" w:color="auto" w:fill="FFFFFF"/>
        </w:rPr>
        <w:t xml:space="preserve">large enough to shatter skeletal material during prey dismemberment” </w:t>
      </w:r>
      <w:r w:rsidR="00B957AC" w:rsidRPr="005F1A3D">
        <w:rPr>
          <w:rFonts w:cstheme="minorHAnsi"/>
          <w:sz w:val="24"/>
          <w:szCs w:val="24"/>
          <w:shd w:val="clear" w:color="auto" w:fill="FFFFFF"/>
        </w:rPr>
        <w:fldChar w:fldCharType="begin"/>
      </w:r>
      <w:r w:rsidR="00255578">
        <w:rPr>
          <w:rFonts w:cstheme="minorHAnsi"/>
          <w:sz w:val="24"/>
          <w:szCs w:val="24"/>
          <w:shd w:val="clear" w:color="auto" w:fill="FFFFFF"/>
        </w:rPr>
        <w:instrText xml:space="preserve"> ADDIN EN.CITE &lt;EndNote&gt;&lt;Cite&gt;&lt;Author&gt;Rayfield&lt;/Author&gt;&lt;Year&gt;2001&lt;/Year&gt;&lt;RecNum&gt;160&lt;/RecNum&gt;&lt;DisplayText&gt;[32]&lt;/DisplayText&gt;&lt;record&gt;&lt;rec-number&gt;160&lt;/rec-number&gt;&lt;foreign-keys&gt;&lt;key app="EN" db-id="wez5psevaea25gear0axwr9oep2wvd2tvsvr"&gt;160&lt;/key&gt;&lt;/foreign-keys&gt;&lt;ref-type name="Journal Article"&gt;17&lt;/ref-type&gt;&lt;contributors&gt;&lt;authors&gt;&lt;author&gt;Rayfield, Emily J&lt;/author&gt;&lt;author&gt;Norman, David B&lt;/author&gt;&lt;author&gt;Horner, Celeste C&lt;/author&gt;&lt;author&gt;Horner, John R&lt;/author&gt;&lt;author&gt;Smith, Paula May&lt;/author&gt;&lt;author&gt;Thomason, Jeffrey J&lt;/author&gt;&lt;author&gt;Upchurch, Paul&lt;/author&gt;&lt;/authors&gt;&lt;/contributors&gt;&lt;titles&gt;&lt;title&gt;Cranial design and function in a large theropod dinosaur&lt;/title&gt;&lt;secondary-title&gt;Nature&lt;/secondary-title&gt;&lt;/titles&gt;&lt;periodical&gt;&lt;full-title&gt;Nature&lt;/full-title&gt;&lt;/periodical&gt;&lt;pages&gt;1033-1037&lt;/pages&gt;&lt;volume&gt;409&lt;/volume&gt;&lt;number&gt;6823&lt;/number&gt;&lt;dates&gt;&lt;year&gt;2001&lt;/year&gt;&lt;/dates&gt;&lt;isbn&gt;0028-0836&lt;/isbn&gt;&lt;urls&gt;&lt;/urls&gt;&lt;/record&gt;&lt;/Cite&gt;&lt;/EndNote&gt;</w:instrText>
      </w:r>
      <w:r w:rsidR="00B957AC" w:rsidRPr="005F1A3D">
        <w:rPr>
          <w:rFonts w:cstheme="minorHAnsi"/>
          <w:sz w:val="24"/>
          <w:szCs w:val="24"/>
          <w:shd w:val="clear" w:color="auto" w:fill="FFFFFF"/>
        </w:rPr>
        <w:fldChar w:fldCharType="separate"/>
      </w:r>
      <w:r w:rsidR="00255578">
        <w:rPr>
          <w:rFonts w:cstheme="minorHAnsi"/>
          <w:noProof/>
          <w:sz w:val="24"/>
          <w:szCs w:val="24"/>
          <w:shd w:val="clear" w:color="auto" w:fill="FFFFFF"/>
        </w:rPr>
        <w:t>[</w:t>
      </w:r>
      <w:hyperlink w:anchor="_ENREF_32" w:tooltip="Rayfield, 2001 #160" w:history="1">
        <w:r w:rsidR="00456FFD">
          <w:rPr>
            <w:rFonts w:cstheme="minorHAnsi"/>
            <w:noProof/>
            <w:sz w:val="24"/>
            <w:szCs w:val="24"/>
            <w:shd w:val="clear" w:color="auto" w:fill="FFFFFF"/>
          </w:rPr>
          <w:t>32</w:t>
        </w:r>
      </w:hyperlink>
      <w:r w:rsidR="00255578">
        <w:rPr>
          <w:rFonts w:cstheme="minorHAnsi"/>
          <w:noProof/>
          <w:sz w:val="24"/>
          <w:szCs w:val="24"/>
          <w:shd w:val="clear" w:color="auto" w:fill="FFFFFF"/>
        </w:rPr>
        <w:t>]</w:t>
      </w:r>
      <w:r w:rsidR="00B957AC" w:rsidRPr="005F1A3D">
        <w:rPr>
          <w:rFonts w:cstheme="minorHAnsi"/>
          <w:sz w:val="24"/>
          <w:szCs w:val="24"/>
          <w:shd w:val="clear" w:color="auto" w:fill="FFFFFF"/>
        </w:rPr>
        <w:fldChar w:fldCharType="end"/>
      </w:r>
      <w:r w:rsidR="00287718" w:rsidRPr="005F1A3D">
        <w:rPr>
          <w:rFonts w:cstheme="minorHAnsi"/>
          <w:sz w:val="24"/>
          <w:szCs w:val="24"/>
          <w:shd w:val="clear" w:color="auto" w:fill="FFFFFF"/>
        </w:rPr>
        <w:t>.</w:t>
      </w:r>
      <w:r w:rsidR="00456FFD">
        <w:rPr>
          <w:rFonts w:cstheme="minorHAnsi"/>
          <w:sz w:val="24"/>
          <w:szCs w:val="24"/>
          <w:shd w:val="clear" w:color="auto" w:fill="FFFFFF"/>
        </w:rPr>
        <w:t xml:space="preserve"> A positive </w:t>
      </w:r>
      <w:proofErr w:type="spellStart"/>
      <w:r w:rsidR="00456FFD">
        <w:rPr>
          <w:rFonts w:cstheme="minorHAnsi"/>
          <w:sz w:val="24"/>
          <w:szCs w:val="24"/>
          <w:shd w:val="clear" w:color="auto" w:fill="FFFFFF"/>
        </w:rPr>
        <w:t>allometric</w:t>
      </w:r>
      <w:proofErr w:type="spellEnd"/>
      <w:r w:rsidR="00456FFD">
        <w:rPr>
          <w:rFonts w:cstheme="minorHAnsi"/>
          <w:sz w:val="24"/>
          <w:szCs w:val="24"/>
          <w:shd w:val="clear" w:color="auto" w:fill="FFFFFF"/>
        </w:rPr>
        <w:t xml:space="preserve"> scaling relationship in bite performance during ontogeny has also been recorded </w:t>
      </w:r>
      <w:r w:rsidR="00456FFD">
        <w:rPr>
          <w:rFonts w:cstheme="minorHAnsi"/>
          <w:sz w:val="24"/>
          <w:szCs w:val="24"/>
          <w:shd w:val="clear" w:color="auto" w:fill="FFFFFF"/>
        </w:rPr>
        <w:fldChar w:fldCharType="begin"/>
      </w:r>
      <w:r w:rsidR="00456FFD">
        <w:rPr>
          <w:rFonts w:cstheme="minorHAnsi"/>
          <w:sz w:val="24"/>
          <w:szCs w:val="24"/>
          <w:shd w:val="clear" w:color="auto" w:fill="FFFFFF"/>
        </w:rPr>
        <w:instrText xml:space="preserve"> ADDIN EN.CITE &lt;EndNote&gt;&lt;Cite&gt;&lt;Author&gt;Bates&lt;/Author&gt;&lt;Year&gt;2012&lt;/Year&gt;&lt;RecNum&gt;159&lt;/RecNum&gt;&lt;DisplayText&gt;[31]&lt;/DisplayText&gt;&lt;record&gt;&lt;rec-number&gt;159&lt;/rec-number&gt;&lt;foreign-keys&gt;&lt;key app="EN" db-id="wez5psevaea25gear0axwr9oep2wvd2tvsvr"&gt;159&lt;/key&gt;&lt;/foreign-keys&gt;&lt;ref-type name="Journal Article"&gt;17&lt;/ref-type&gt;&lt;contributors&gt;&lt;authors&gt;&lt;author&gt;Bates, KT&lt;/author&gt;&lt;author&gt;Falkingham, PL&lt;/author&gt;&lt;/authors&gt;&lt;/contributors&gt;&lt;titles&gt;&lt;title&gt;Estimating maximum bite performance in Tyrannosaurus rex using multi-body dynamics&lt;/title&gt;&lt;secondary-title&gt;Biology Letters&lt;/secondary-title&gt;&lt;/titles&gt;&lt;periodical&gt;&lt;full-title&gt;Biology Letters&lt;/full-title&gt;&lt;/periodical&gt;&lt;pages&gt;660-664&lt;/pages&gt;&lt;volume&gt;8&lt;/volume&gt;&lt;number&gt;4&lt;/number&gt;&lt;dates&gt;&lt;year&gt;2012&lt;/year&gt;&lt;/dates&gt;&lt;isbn&gt;1744-9561&lt;/isbn&gt;&lt;urls&gt;&lt;/urls&gt;&lt;/record&gt;&lt;/Cite&gt;&lt;/EndNote&gt;</w:instrText>
      </w:r>
      <w:r w:rsidR="00456FFD">
        <w:rPr>
          <w:rFonts w:cstheme="minorHAnsi"/>
          <w:sz w:val="24"/>
          <w:szCs w:val="24"/>
          <w:shd w:val="clear" w:color="auto" w:fill="FFFFFF"/>
        </w:rPr>
        <w:fldChar w:fldCharType="separate"/>
      </w:r>
      <w:r w:rsidR="00456FFD">
        <w:rPr>
          <w:rFonts w:cstheme="minorHAnsi"/>
          <w:noProof/>
          <w:sz w:val="24"/>
          <w:szCs w:val="24"/>
          <w:shd w:val="clear" w:color="auto" w:fill="FFFFFF"/>
        </w:rPr>
        <w:t>[</w:t>
      </w:r>
      <w:hyperlink w:anchor="_ENREF_31" w:tooltip="Bates, 2012 #159" w:history="1">
        <w:r w:rsidR="00456FFD">
          <w:rPr>
            <w:rFonts w:cstheme="minorHAnsi"/>
            <w:noProof/>
            <w:sz w:val="24"/>
            <w:szCs w:val="24"/>
            <w:shd w:val="clear" w:color="auto" w:fill="FFFFFF"/>
          </w:rPr>
          <w:t>31</w:t>
        </w:r>
      </w:hyperlink>
      <w:r w:rsidR="00456FFD">
        <w:rPr>
          <w:rFonts w:cstheme="minorHAnsi"/>
          <w:noProof/>
          <w:sz w:val="24"/>
          <w:szCs w:val="24"/>
          <w:shd w:val="clear" w:color="auto" w:fill="FFFFFF"/>
        </w:rPr>
        <w:t>]</w:t>
      </w:r>
      <w:r w:rsidR="00456FFD">
        <w:rPr>
          <w:rFonts w:cstheme="minorHAnsi"/>
          <w:sz w:val="24"/>
          <w:szCs w:val="24"/>
          <w:shd w:val="clear" w:color="auto" w:fill="FFFFFF"/>
        </w:rPr>
        <w:fldChar w:fldCharType="end"/>
      </w:r>
      <w:r w:rsidR="00456FFD">
        <w:rPr>
          <w:rFonts w:cstheme="minorHAnsi"/>
          <w:sz w:val="24"/>
          <w:szCs w:val="24"/>
          <w:shd w:val="clear" w:color="auto" w:fill="FFFFFF"/>
        </w:rPr>
        <w:t>.</w:t>
      </w:r>
      <w:r w:rsidR="00287718" w:rsidRPr="005F1A3D">
        <w:rPr>
          <w:rFonts w:cstheme="minorHAnsi"/>
          <w:sz w:val="24"/>
          <w:szCs w:val="24"/>
          <w:shd w:val="clear" w:color="auto" w:fill="FFFFFF"/>
        </w:rPr>
        <w:t xml:space="preserve"> </w:t>
      </w:r>
      <w:r w:rsidR="007954AB" w:rsidRPr="005F1A3D">
        <w:rPr>
          <w:rFonts w:cstheme="minorHAnsi"/>
          <w:sz w:val="24"/>
          <w:szCs w:val="24"/>
        </w:rPr>
        <w:t xml:space="preserve">Further, </w:t>
      </w:r>
      <w:r w:rsidR="007954AB" w:rsidRPr="005F1A3D">
        <w:rPr>
          <w:rFonts w:cstheme="minorHAnsi"/>
          <w:i/>
          <w:sz w:val="24"/>
          <w:szCs w:val="24"/>
        </w:rPr>
        <w:t xml:space="preserve">T. </w:t>
      </w:r>
      <w:proofErr w:type="spellStart"/>
      <w:r w:rsidR="007954AB" w:rsidRPr="005F1A3D">
        <w:rPr>
          <w:rFonts w:cstheme="minorHAnsi"/>
          <w:i/>
          <w:sz w:val="24"/>
          <w:szCs w:val="24"/>
        </w:rPr>
        <w:t>rex</w:t>
      </w:r>
      <w:proofErr w:type="spellEnd"/>
      <w:r w:rsidR="007954AB" w:rsidRPr="005F1A3D">
        <w:rPr>
          <w:rFonts w:cstheme="minorHAnsi"/>
          <w:sz w:val="24"/>
          <w:szCs w:val="24"/>
        </w:rPr>
        <w:t xml:space="preserve"> coprolites were discovered with </w:t>
      </w:r>
      <w:r w:rsidR="007954AB" w:rsidRPr="007E3A59">
        <w:rPr>
          <w:rFonts w:cstheme="minorHAnsi"/>
          <w:sz w:val="24"/>
          <w:szCs w:val="24"/>
        </w:rPr>
        <w:t>bone fragments</w:t>
      </w:r>
      <w:r w:rsidR="007E3A59" w:rsidRPr="007E3A59">
        <w:rPr>
          <w:rFonts w:cstheme="minorHAnsi"/>
          <w:sz w:val="24"/>
          <w:szCs w:val="24"/>
        </w:rPr>
        <w:t xml:space="preserve">, </w:t>
      </w:r>
      <w:r w:rsidR="007E3A59" w:rsidRPr="006C05BF">
        <w:rPr>
          <w:rStyle w:val="apple-converted-space"/>
          <w:rFonts w:cstheme="minorHAnsi"/>
          <w:i/>
          <w:color w:val="000000"/>
          <w:sz w:val="24"/>
          <w:szCs w:val="24"/>
          <w:shd w:val="clear" w:color="auto" w:fill="FFFFFF"/>
        </w:rPr>
        <w:t>prima</w:t>
      </w:r>
      <w:r w:rsidR="007E3A59" w:rsidRPr="007E3A59">
        <w:rPr>
          <w:rFonts w:cstheme="minorHAnsi"/>
          <w:i/>
          <w:iCs/>
          <w:color w:val="000000"/>
          <w:sz w:val="24"/>
          <w:szCs w:val="24"/>
          <w:shd w:val="clear" w:color="auto" w:fill="FFFFFF"/>
        </w:rPr>
        <w:t xml:space="preserve"> facie </w:t>
      </w:r>
      <w:r w:rsidR="007954AB" w:rsidRPr="007E3A59">
        <w:rPr>
          <w:rFonts w:cstheme="minorHAnsi"/>
          <w:sz w:val="24"/>
          <w:szCs w:val="24"/>
        </w:rPr>
        <w:t>evidence that it did consume bone.</w:t>
      </w:r>
      <w:ins w:id="94" w:author="Kevin Healy" w:date="2013-09-30T16:43:00Z">
        <w:r w:rsidR="00E12D11">
          <w:rPr>
            <w:rFonts w:cstheme="minorHAnsi"/>
            <w:sz w:val="24"/>
            <w:szCs w:val="24"/>
          </w:rPr>
          <w:t xml:space="preserve"> </w:t>
        </w:r>
      </w:ins>
    </w:p>
    <w:p w14:paraId="2119D92D" w14:textId="77777777" w:rsidR="00225054" w:rsidRDefault="00225054" w:rsidP="00F23936">
      <w:pPr>
        <w:spacing w:after="0" w:line="480" w:lineRule="auto"/>
        <w:rPr>
          <w:ins w:id="95" w:author="Kevin Healy" w:date="2013-09-30T16:48:00Z"/>
          <w:rFonts w:cstheme="minorHAnsi"/>
          <w:sz w:val="24"/>
          <w:szCs w:val="24"/>
        </w:rPr>
      </w:pPr>
    </w:p>
    <w:p w14:paraId="12E9A6F1" w14:textId="77AD4A58" w:rsidR="00672CFC" w:rsidRPr="005F1A3D" w:rsidDel="00225054" w:rsidRDefault="007954AB" w:rsidP="00F23936">
      <w:pPr>
        <w:spacing w:after="0" w:line="480" w:lineRule="auto"/>
        <w:rPr>
          <w:del w:id="96" w:author="Kevin Healy" w:date="2013-09-30T16:48:00Z"/>
          <w:rFonts w:cstheme="minorHAnsi"/>
          <w:sz w:val="24"/>
          <w:szCs w:val="24"/>
        </w:rPr>
      </w:pPr>
      <w:del w:id="97" w:author="Kevin Healy" w:date="2013-09-30T16:47:00Z">
        <w:r w:rsidRPr="005F1A3D" w:rsidDel="00225054">
          <w:rPr>
            <w:rFonts w:cstheme="minorHAnsi"/>
            <w:sz w:val="24"/>
            <w:szCs w:val="24"/>
          </w:rPr>
          <w:delText xml:space="preserve"> </w:delText>
        </w:r>
      </w:del>
      <w:ins w:id="98" w:author="Kevin Healy" w:date="2013-09-30T16:43:00Z">
        <w:r w:rsidR="00225054">
          <w:rPr>
            <w:rFonts w:cstheme="minorHAnsi"/>
            <w:sz w:val="24"/>
            <w:szCs w:val="24"/>
          </w:rPr>
          <w:t>W</w:t>
        </w:r>
        <w:r w:rsidR="00E12D11">
          <w:rPr>
            <w:rFonts w:cstheme="minorHAnsi"/>
            <w:sz w:val="24"/>
            <w:szCs w:val="24"/>
          </w:rPr>
          <w:t>hile</w:t>
        </w:r>
      </w:ins>
      <w:ins w:id="99" w:author="Kevin Healy" w:date="2013-09-30T16:44:00Z">
        <w:r w:rsidR="00225054">
          <w:rPr>
            <w:rFonts w:cstheme="minorHAnsi"/>
            <w:sz w:val="24"/>
            <w:szCs w:val="24"/>
          </w:rPr>
          <w:t xml:space="preserve"> previous</w:t>
        </w:r>
      </w:ins>
      <w:ins w:id="100" w:author="Kevin Healy" w:date="2013-09-30T16:43:00Z">
        <w:r w:rsidR="00225054">
          <w:rPr>
            <w:rFonts w:cstheme="minorHAnsi"/>
            <w:sz w:val="24"/>
            <w:szCs w:val="24"/>
          </w:rPr>
          <w:t xml:space="preserve"> energetic studies </w:t>
        </w:r>
      </w:ins>
      <w:ins w:id="101" w:author="Kevin Healy" w:date="2013-09-30T16:44:00Z">
        <w:r w:rsidR="00225054">
          <w:rPr>
            <w:rFonts w:cstheme="minorHAnsi"/>
            <w:sz w:val="24"/>
            <w:szCs w:val="24"/>
          </w:rPr>
          <w:t xml:space="preserve">of </w:t>
        </w:r>
        <w:proofErr w:type="spellStart"/>
        <w:r w:rsidR="00225054">
          <w:rPr>
            <w:rFonts w:cstheme="minorHAnsi"/>
            <w:sz w:val="24"/>
            <w:szCs w:val="24"/>
          </w:rPr>
          <w:t>T.rex</w:t>
        </w:r>
        <w:proofErr w:type="spellEnd"/>
        <w:r w:rsidR="00225054">
          <w:rPr>
            <w:rFonts w:cstheme="minorHAnsi"/>
            <w:sz w:val="24"/>
            <w:szCs w:val="24"/>
          </w:rPr>
          <w:t xml:space="preserve"> foraging rule out scavenging as major foraging strategy we include two unusual aspects of </w:t>
        </w:r>
      </w:ins>
      <w:ins w:id="102" w:author="Kevin Healy" w:date="2013-09-30T16:45:00Z">
        <w:r w:rsidR="00225054">
          <w:rPr>
            <w:rFonts w:cstheme="minorHAnsi"/>
            <w:sz w:val="24"/>
            <w:szCs w:val="24"/>
          </w:rPr>
          <w:t xml:space="preserve">such terrestrial systems 1; the almost </w:t>
        </w:r>
        <w:proofErr w:type="spellStart"/>
        <w:r w:rsidR="00225054">
          <w:rPr>
            <w:rFonts w:cstheme="minorHAnsi"/>
            <w:sz w:val="24"/>
            <w:szCs w:val="24"/>
          </w:rPr>
          <w:t>complet</w:t>
        </w:r>
        <w:proofErr w:type="spellEnd"/>
        <w:r w:rsidR="00225054">
          <w:rPr>
            <w:rFonts w:cstheme="minorHAnsi"/>
            <w:sz w:val="24"/>
            <w:szCs w:val="24"/>
          </w:rPr>
          <w:t xml:space="preserve"> dominance of resource by large </w:t>
        </w:r>
        <w:proofErr w:type="spellStart"/>
        <w:r w:rsidR="00225054">
          <w:rPr>
            <w:rFonts w:cstheme="minorHAnsi"/>
            <w:sz w:val="24"/>
            <w:szCs w:val="24"/>
          </w:rPr>
          <w:t>adulat</w:t>
        </w:r>
        <w:proofErr w:type="spellEnd"/>
        <w:r w:rsidR="00225054">
          <w:rPr>
            <w:rFonts w:cstheme="minorHAnsi"/>
            <w:sz w:val="24"/>
            <w:szCs w:val="24"/>
          </w:rPr>
          <w:t xml:space="preserve"> </w:t>
        </w:r>
        <w:proofErr w:type="spellStart"/>
        <w:r w:rsidR="00225054">
          <w:rPr>
            <w:rFonts w:cstheme="minorHAnsi"/>
            <w:sz w:val="24"/>
            <w:szCs w:val="24"/>
          </w:rPr>
          <w:t>T.rex</w:t>
        </w:r>
        <w:proofErr w:type="spellEnd"/>
        <w:r w:rsidR="00225054">
          <w:rPr>
            <w:rFonts w:cstheme="minorHAnsi"/>
            <w:sz w:val="24"/>
            <w:szCs w:val="24"/>
          </w:rPr>
          <w:t xml:space="preserve"> and </w:t>
        </w:r>
      </w:ins>
      <w:ins w:id="103" w:author="Kevin Healy" w:date="2013-09-30T16:46:00Z">
        <w:r w:rsidR="00225054">
          <w:rPr>
            <w:rFonts w:cstheme="minorHAnsi"/>
            <w:sz w:val="24"/>
            <w:szCs w:val="24"/>
          </w:rPr>
          <w:t xml:space="preserve">2. The abundance of large </w:t>
        </w:r>
      </w:ins>
      <w:ins w:id="104" w:author="Kevin Healy" w:date="2013-09-30T16:47:00Z">
        <w:r w:rsidR="00225054">
          <w:rPr>
            <w:rFonts w:cstheme="minorHAnsi"/>
            <w:sz w:val="24"/>
            <w:szCs w:val="24"/>
          </w:rPr>
          <w:t>carcasses that</w:t>
        </w:r>
      </w:ins>
      <w:ins w:id="105" w:author="Kevin Healy" w:date="2013-09-30T16:46:00Z">
        <w:r w:rsidR="00225054">
          <w:rPr>
            <w:rFonts w:cstheme="minorHAnsi"/>
            <w:sz w:val="24"/>
            <w:szCs w:val="24"/>
          </w:rPr>
          <w:t xml:space="preserve"> would provide </w:t>
        </w:r>
      </w:ins>
      <w:ins w:id="106" w:author="Kevin Healy" w:date="2013-09-30T16:47:00Z">
        <w:r w:rsidR="00225054">
          <w:rPr>
            <w:rFonts w:cstheme="minorHAnsi"/>
            <w:sz w:val="24"/>
            <w:szCs w:val="24"/>
          </w:rPr>
          <w:t>bones</w:t>
        </w:r>
      </w:ins>
      <w:ins w:id="107" w:author="Kevin Healy" w:date="2013-09-30T16:46:00Z">
        <w:r w:rsidR="00225054">
          <w:rPr>
            <w:rFonts w:cstheme="minorHAnsi"/>
            <w:sz w:val="24"/>
            <w:szCs w:val="24"/>
          </w:rPr>
          <w:t xml:space="preserve"> </w:t>
        </w:r>
      </w:ins>
      <w:ins w:id="108" w:author="Kevin Healy" w:date="2013-09-30T16:47:00Z">
        <w:r w:rsidR="00225054">
          <w:rPr>
            <w:rFonts w:cstheme="minorHAnsi"/>
            <w:sz w:val="24"/>
            <w:szCs w:val="24"/>
          </w:rPr>
          <w:t>material</w:t>
        </w:r>
      </w:ins>
      <w:ins w:id="109" w:author="Kevin Healy" w:date="2013-09-30T16:46:00Z">
        <w:r w:rsidR="00225054">
          <w:rPr>
            <w:rFonts w:cstheme="minorHAnsi"/>
            <w:sz w:val="24"/>
            <w:szCs w:val="24"/>
          </w:rPr>
          <w:t xml:space="preserve"> </w:t>
        </w:r>
      </w:ins>
      <w:ins w:id="110" w:author="Kevin Healy" w:date="2013-09-30T16:47:00Z">
        <w:r w:rsidR="00225054">
          <w:rPr>
            <w:rFonts w:cstheme="minorHAnsi"/>
            <w:sz w:val="24"/>
            <w:szCs w:val="24"/>
          </w:rPr>
          <w:t xml:space="preserve">extensive </w:t>
        </w:r>
        <w:proofErr w:type="gramStart"/>
        <w:r w:rsidR="00225054">
          <w:rPr>
            <w:rFonts w:cstheme="minorHAnsi"/>
            <w:sz w:val="24"/>
            <w:szCs w:val="24"/>
          </w:rPr>
          <w:t>half lives</w:t>
        </w:r>
        <w:proofErr w:type="gramEnd"/>
        <w:r w:rsidR="00225054">
          <w:rPr>
            <w:rFonts w:cstheme="minorHAnsi"/>
            <w:sz w:val="24"/>
            <w:szCs w:val="24"/>
          </w:rPr>
          <w:t>.</w:t>
        </w:r>
      </w:ins>
      <w:ins w:id="111" w:author="Kevin Healy" w:date="2013-09-30T16:43:00Z">
        <w:r w:rsidR="00225054">
          <w:rPr>
            <w:rFonts w:cstheme="minorHAnsi"/>
            <w:sz w:val="24"/>
            <w:szCs w:val="24"/>
          </w:rPr>
          <w:t xml:space="preserve"> </w:t>
        </w:r>
      </w:ins>
      <w:ins w:id="112" w:author="Kevin Healy" w:date="2013-09-30T16:48:00Z">
        <w:r w:rsidR="00225054">
          <w:rPr>
            <w:rFonts w:cstheme="minorHAnsi"/>
            <w:sz w:val="24"/>
            <w:szCs w:val="24"/>
          </w:rPr>
          <w:t xml:space="preserve"> </w:t>
        </w:r>
      </w:ins>
    </w:p>
    <w:p w14:paraId="28B62B9E" w14:textId="77777777" w:rsidR="00440B88" w:rsidDel="00225054" w:rsidRDefault="00440B88" w:rsidP="00F23936">
      <w:pPr>
        <w:spacing w:after="0" w:line="480" w:lineRule="auto"/>
        <w:rPr>
          <w:del w:id="113" w:author="Kevin Healy" w:date="2013-09-30T16:48:00Z"/>
          <w:rFonts w:cstheme="minorHAnsi"/>
          <w:sz w:val="24"/>
          <w:szCs w:val="24"/>
        </w:rPr>
      </w:pPr>
    </w:p>
    <w:p w14:paraId="6FB40B7C" w14:textId="77777777" w:rsidR="00701B60" w:rsidRPr="005F1A3D" w:rsidRDefault="00701B60" w:rsidP="00F23936">
      <w:pPr>
        <w:spacing w:after="0" w:line="480" w:lineRule="auto"/>
        <w:rPr>
          <w:rFonts w:cstheme="minorHAnsi"/>
          <w:sz w:val="24"/>
          <w:szCs w:val="24"/>
        </w:rPr>
      </w:pPr>
      <w:commentRangeStart w:id="114"/>
      <w:r w:rsidRPr="005F1A3D">
        <w:rPr>
          <w:rFonts w:cstheme="minorHAnsi"/>
          <w:sz w:val="24"/>
          <w:szCs w:val="24"/>
        </w:rPr>
        <w:t xml:space="preserve">We follow </w:t>
      </w:r>
      <w:r w:rsidR="00C016E0" w:rsidRPr="005F1A3D">
        <w:rPr>
          <w:rFonts w:cstheme="minorHAnsi"/>
          <w:sz w:val="24"/>
          <w:szCs w:val="24"/>
        </w:rPr>
        <w:t>an</w:t>
      </w:r>
      <w:r w:rsidRPr="005F1A3D">
        <w:rPr>
          <w:rFonts w:cstheme="minorHAnsi"/>
          <w:sz w:val="24"/>
          <w:szCs w:val="24"/>
        </w:rPr>
        <w:t xml:space="preserve"> energetics approach in our study to explore the effect of this previously unrealised resource on the ecology of </w:t>
      </w:r>
      <w:r w:rsidR="002044DD" w:rsidRPr="002044DD">
        <w:rPr>
          <w:rFonts w:cstheme="minorHAnsi"/>
          <w:i/>
          <w:sz w:val="24"/>
          <w:szCs w:val="24"/>
        </w:rPr>
        <w:t>T.rex</w:t>
      </w:r>
      <w:r w:rsidR="00013438">
        <w:rPr>
          <w:rFonts w:cstheme="minorHAnsi"/>
          <w:sz w:val="24"/>
          <w:szCs w:val="24"/>
        </w:rPr>
        <w:t xml:space="preserve"> and look at the impact of the proposed ontogenetic dietary shift.  </w:t>
      </w:r>
      <w:commentRangeEnd w:id="114"/>
      <w:r w:rsidR="006E2653">
        <w:rPr>
          <w:rStyle w:val="CommentReference"/>
        </w:rPr>
        <w:commentReference w:id="114"/>
      </w:r>
    </w:p>
    <w:p w14:paraId="69299200" w14:textId="77777777" w:rsidR="00F35743" w:rsidRPr="005F1A3D" w:rsidRDefault="00F35743" w:rsidP="00F23936">
      <w:pPr>
        <w:autoSpaceDE w:val="0"/>
        <w:autoSpaceDN w:val="0"/>
        <w:adjustRightInd w:val="0"/>
        <w:spacing w:after="0" w:line="480" w:lineRule="auto"/>
        <w:rPr>
          <w:rFonts w:cstheme="minorHAnsi"/>
          <w:color w:val="000000"/>
          <w:sz w:val="24"/>
          <w:szCs w:val="24"/>
        </w:rPr>
      </w:pPr>
    </w:p>
    <w:p w14:paraId="7AD2F0E0" w14:textId="77777777" w:rsidR="00440B88" w:rsidRDefault="00404368" w:rsidP="00F23936">
      <w:pPr>
        <w:autoSpaceDE w:val="0"/>
        <w:autoSpaceDN w:val="0"/>
        <w:adjustRightInd w:val="0"/>
        <w:spacing w:after="0" w:line="480" w:lineRule="auto"/>
        <w:rPr>
          <w:rFonts w:cstheme="minorHAnsi"/>
          <w:b/>
          <w:color w:val="000000"/>
          <w:sz w:val="24"/>
          <w:szCs w:val="24"/>
        </w:rPr>
      </w:pPr>
      <w:r>
        <w:rPr>
          <w:rFonts w:cstheme="minorHAnsi"/>
          <w:b/>
          <w:color w:val="000000"/>
          <w:sz w:val="24"/>
          <w:szCs w:val="24"/>
        </w:rPr>
        <w:t>M</w:t>
      </w:r>
      <w:r w:rsidR="00440B88" w:rsidRPr="005F1A3D">
        <w:rPr>
          <w:rFonts w:cstheme="minorHAnsi"/>
          <w:b/>
          <w:color w:val="000000"/>
          <w:sz w:val="24"/>
          <w:szCs w:val="24"/>
        </w:rPr>
        <w:t>ethods</w:t>
      </w:r>
    </w:p>
    <w:p w14:paraId="096FAA47" w14:textId="77777777" w:rsidR="005D4F7A" w:rsidRDefault="005D4F7A" w:rsidP="005D4F7A">
      <w:pPr>
        <w:autoSpaceDE w:val="0"/>
        <w:autoSpaceDN w:val="0"/>
        <w:adjustRightInd w:val="0"/>
        <w:spacing w:after="0" w:line="480" w:lineRule="auto"/>
        <w:rPr>
          <w:rFonts w:cstheme="minorHAnsi"/>
          <w:b/>
          <w:color w:val="000000"/>
          <w:sz w:val="24"/>
          <w:szCs w:val="24"/>
        </w:rPr>
      </w:pPr>
      <w:proofErr w:type="spellStart"/>
      <w:r w:rsidRPr="005D4F7A">
        <w:rPr>
          <w:rFonts w:cstheme="minorHAnsi"/>
          <w:b/>
          <w:color w:val="000000"/>
          <w:sz w:val="24"/>
          <w:szCs w:val="24"/>
        </w:rPr>
        <w:t>Kev’s</w:t>
      </w:r>
      <w:proofErr w:type="spellEnd"/>
      <w:r w:rsidRPr="005D4F7A">
        <w:rPr>
          <w:rFonts w:cstheme="minorHAnsi"/>
          <w:b/>
          <w:color w:val="000000"/>
          <w:sz w:val="24"/>
          <w:szCs w:val="24"/>
        </w:rPr>
        <w:t xml:space="preserve"> model</w:t>
      </w:r>
    </w:p>
    <w:p w14:paraId="1BE424A9" w14:textId="77777777" w:rsidR="009C24BB" w:rsidRPr="005F1A3D" w:rsidRDefault="00883570" w:rsidP="00AD3E94">
      <w:pPr>
        <w:spacing w:after="0" w:line="480" w:lineRule="auto"/>
        <w:rPr>
          <w:rFonts w:cstheme="minorHAnsi"/>
          <w:color w:val="000000"/>
          <w:sz w:val="24"/>
          <w:szCs w:val="24"/>
        </w:rPr>
      </w:pPr>
      <w:r w:rsidRPr="005F1A3D">
        <w:rPr>
          <w:rFonts w:cstheme="minorHAnsi"/>
          <w:color w:val="000000"/>
          <w:sz w:val="24"/>
          <w:szCs w:val="24"/>
        </w:rPr>
        <w:t>An animal’s daily foraging area is a function of the daily distance walked, multiplied by the prey/carcass detection distance, by two.</w:t>
      </w:r>
      <w:r w:rsidR="00AD3E94">
        <w:rPr>
          <w:rFonts w:cstheme="minorHAnsi"/>
          <w:color w:val="000000"/>
          <w:sz w:val="24"/>
          <w:szCs w:val="24"/>
        </w:rPr>
        <w:t xml:space="preserve"> </w:t>
      </w:r>
      <w:r w:rsidR="00E81455" w:rsidRPr="005F1A3D">
        <w:rPr>
          <w:rFonts w:cstheme="minorHAnsi"/>
          <w:color w:val="000000"/>
          <w:sz w:val="24"/>
          <w:szCs w:val="24"/>
        </w:rPr>
        <w:t xml:space="preserve">We varied both the detection radius and average walking speed of </w:t>
      </w:r>
      <w:r w:rsidR="00E81455" w:rsidRPr="005F1A3D">
        <w:rPr>
          <w:rFonts w:cstheme="minorHAnsi"/>
          <w:i/>
          <w:color w:val="000000"/>
          <w:sz w:val="24"/>
          <w:szCs w:val="24"/>
        </w:rPr>
        <w:t xml:space="preserve">T. </w:t>
      </w:r>
      <w:proofErr w:type="spellStart"/>
      <w:r w:rsidR="00E81455" w:rsidRPr="005F1A3D">
        <w:rPr>
          <w:rFonts w:cstheme="minorHAnsi"/>
          <w:i/>
          <w:color w:val="000000"/>
          <w:sz w:val="24"/>
          <w:szCs w:val="24"/>
        </w:rPr>
        <w:t>rex</w:t>
      </w:r>
      <w:proofErr w:type="spellEnd"/>
      <w:r w:rsidR="00E81455" w:rsidRPr="005F1A3D">
        <w:rPr>
          <w:rFonts w:cstheme="minorHAnsi"/>
          <w:color w:val="000000"/>
          <w:sz w:val="24"/>
          <w:szCs w:val="24"/>
        </w:rPr>
        <w:t xml:space="preserve"> to determine the sustainability of carrion feeding. We considered circumstances when only meat was available, when only bone was available and when both were available. </w:t>
      </w:r>
    </w:p>
    <w:p w14:paraId="1A5F2A15" w14:textId="77777777" w:rsidR="009C24BB" w:rsidRPr="005F1A3D" w:rsidRDefault="009C24BB" w:rsidP="00F23936">
      <w:pPr>
        <w:autoSpaceDE w:val="0"/>
        <w:autoSpaceDN w:val="0"/>
        <w:adjustRightInd w:val="0"/>
        <w:spacing w:after="0" w:line="480" w:lineRule="auto"/>
        <w:rPr>
          <w:rFonts w:cstheme="minorHAnsi"/>
          <w:color w:val="000000"/>
          <w:sz w:val="24"/>
          <w:szCs w:val="24"/>
        </w:rPr>
      </w:pPr>
    </w:p>
    <w:p w14:paraId="4FDE346E" w14:textId="77777777" w:rsidR="00440B88" w:rsidRPr="005D4F7A" w:rsidRDefault="00440B88" w:rsidP="00F23936">
      <w:pPr>
        <w:autoSpaceDE w:val="0"/>
        <w:autoSpaceDN w:val="0"/>
        <w:adjustRightInd w:val="0"/>
        <w:spacing w:after="0" w:line="480" w:lineRule="auto"/>
        <w:rPr>
          <w:rFonts w:cstheme="minorHAnsi"/>
          <w:b/>
          <w:color w:val="000000"/>
          <w:sz w:val="24"/>
          <w:szCs w:val="24"/>
        </w:rPr>
      </w:pPr>
      <w:proofErr w:type="spellStart"/>
      <w:r w:rsidRPr="005D4F7A">
        <w:rPr>
          <w:rFonts w:cstheme="minorHAnsi"/>
          <w:b/>
          <w:color w:val="000000"/>
          <w:sz w:val="24"/>
          <w:szCs w:val="24"/>
        </w:rPr>
        <w:t>NetLogo</w:t>
      </w:r>
      <w:proofErr w:type="spellEnd"/>
      <w:r w:rsidRPr="005D4F7A">
        <w:rPr>
          <w:rFonts w:cstheme="minorHAnsi"/>
          <w:b/>
          <w:color w:val="000000"/>
          <w:sz w:val="24"/>
          <w:szCs w:val="24"/>
        </w:rPr>
        <w:t xml:space="preserve"> </w:t>
      </w:r>
      <w:commentRangeStart w:id="115"/>
      <w:r w:rsidRPr="005D4F7A">
        <w:rPr>
          <w:rFonts w:cstheme="minorHAnsi"/>
          <w:b/>
          <w:color w:val="000000"/>
          <w:sz w:val="24"/>
          <w:szCs w:val="24"/>
        </w:rPr>
        <w:t>model</w:t>
      </w:r>
      <w:commentRangeEnd w:id="115"/>
      <w:r w:rsidR="009A5B81">
        <w:rPr>
          <w:rStyle w:val="CommentReference"/>
        </w:rPr>
        <w:commentReference w:id="115"/>
      </w:r>
    </w:p>
    <w:p w14:paraId="1A8E40C5" w14:textId="77777777" w:rsidR="005F71F1" w:rsidRDefault="00B33038" w:rsidP="005F71F1">
      <w:pPr>
        <w:autoSpaceDE w:val="0"/>
        <w:autoSpaceDN w:val="0"/>
        <w:adjustRightInd w:val="0"/>
        <w:spacing w:after="0" w:line="480" w:lineRule="auto"/>
        <w:rPr>
          <w:rFonts w:cstheme="minorHAnsi"/>
          <w:color w:val="000000"/>
          <w:sz w:val="24"/>
          <w:szCs w:val="24"/>
        </w:rPr>
      </w:pPr>
      <w:r w:rsidRPr="005F1A3D">
        <w:rPr>
          <w:rFonts w:cstheme="minorHAnsi"/>
          <w:color w:val="000000"/>
          <w:sz w:val="24"/>
          <w:szCs w:val="24"/>
        </w:rPr>
        <w:t>We created a s</w:t>
      </w:r>
      <w:r w:rsidR="00F23936" w:rsidRPr="005F1A3D">
        <w:rPr>
          <w:rFonts w:cstheme="minorHAnsi"/>
          <w:color w:val="000000"/>
          <w:sz w:val="24"/>
          <w:szCs w:val="24"/>
        </w:rPr>
        <w:t xml:space="preserve">patially explicit </w:t>
      </w:r>
      <w:r w:rsidR="0084024E">
        <w:rPr>
          <w:rFonts w:cstheme="minorHAnsi"/>
          <w:color w:val="000000"/>
          <w:sz w:val="24"/>
          <w:szCs w:val="24"/>
        </w:rPr>
        <w:t>agent-</w:t>
      </w:r>
      <w:r w:rsidRPr="005F1A3D">
        <w:rPr>
          <w:rFonts w:cstheme="minorHAnsi"/>
          <w:color w:val="000000"/>
          <w:sz w:val="24"/>
          <w:szCs w:val="24"/>
        </w:rPr>
        <w:t xml:space="preserve">based </w:t>
      </w:r>
      <w:r w:rsidR="00F23936" w:rsidRPr="005F1A3D">
        <w:rPr>
          <w:rFonts w:cstheme="minorHAnsi"/>
          <w:color w:val="000000"/>
          <w:sz w:val="24"/>
          <w:szCs w:val="24"/>
        </w:rPr>
        <w:t xml:space="preserve">model </w:t>
      </w:r>
      <w:r w:rsidRPr="005F1A3D">
        <w:rPr>
          <w:rFonts w:cstheme="minorHAnsi"/>
          <w:color w:val="000000"/>
          <w:sz w:val="24"/>
          <w:szCs w:val="24"/>
        </w:rPr>
        <w:t>to allow</w:t>
      </w:r>
      <w:r w:rsidR="00F23936" w:rsidRPr="005F1A3D">
        <w:rPr>
          <w:rFonts w:cstheme="minorHAnsi"/>
          <w:color w:val="000000"/>
          <w:sz w:val="24"/>
          <w:szCs w:val="24"/>
        </w:rPr>
        <w:t xml:space="preserve"> us better understand the effect of competition</w:t>
      </w:r>
      <w:r w:rsidR="00D50601">
        <w:rPr>
          <w:rFonts w:cstheme="minorHAnsi"/>
          <w:color w:val="000000"/>
          <w:sz w:val="24"/>
          <w:szCs w:val="24"/>
        </w:rPr>
        <w:t xml:space="preserve"> on </w:t>
      </w:r>
      <w:r w:rsidR="002044DD" w:rsidRPr="002044DD">
        <w:rPr>
          <w:rFonts w:cstheme="minorHAnsi"/>
          <w:i/>
          <w:color w:val="000000"/>
          <w:sz w:val="24"/>
          <w:szCs w:val="24"/>
        </w:rPr>
        <w:t>T.rex</w:t>
      </w:r>
      <w:r w:rsidR="00D50601">
        <w:rPr>
          <w:rFonts w:cstheme="minorHAnsi"/>
          <w:color w:val="000000"/>
          <w:sz w:val="24"/>
          <w:szCs w:val="24"/>
        </w:rPr>
        <w:t xml:space="preserve"> if it was restricted to scavenging</w:t>
      </w:r>
      <w:r w:rsidR="00F04B81">
        <w:rPr>
          <w:rFonts w:cstheme="minorHAnsi"/>
          <w:color w:val="000000"/>
          <w:sz w:val="24"/>
          <w:szCs w:val="24"/>
        </w:rPr>
        <w:t xml:space="preserve"> with a view to incorporating the effect of bone as a resource uniquely available to it</w:t>
      </w:r>
      <w:r w:rsidR="00F23936" w:rsidRPr="005F1A3D">
        <w:rPr>
          <w:rFonts w:cstheme="minorHAnsi"/>
          <w:color w:val="000000"/>
          <w:sz w:val="24"/>
          <w:szCs w:val="24"/>
        </w:rPr>
        <w:t xml:space="preserve">. </w:t>
      </w:r>
      <w:r w:rsidRPr="005F1A3D">
        <w:rPr>
          <w:rFonts w:cstheme="minorHAnsi"/>
          <w:color w:val="000000"/>
          <w:sz w:val="24"/>
          <w:szCs w:val="24"/>
        </w:rPr>
        <w:t xml:space="preserve">Our model was designed in the program </w:t>
      </w:r>
      <w:proofErr w:type="spellStart"/>
      <w:r w:rsidRPr="005F1A3D">
        <w:rPr>
          <w:rFonts w:cstheme="minorHAnsi"/>
          <w:color w:val="000000"/>
          <w:sz w:val="24"/>
          <w:szCs w:val="24"/>
        </w:rPr>
        <w:t>NetLogo</w:t>
      </w:r>
      <w:proofErr w:type="spellEnd"/>
      <w:r w:rsidRPr="005F1A3D">
        <w:rPr>
          <w:rFonts w:cstheme="minorHAnsi"/>
          <w:color w:val="000000"/>
          <w:sz w:val="24"/>
          <w:szCs w:val="24"/>
        </w:rPr>
        <w:t xml:space="preserve"> </w:t>
      </w:r>
      <w:r w:rsidR="00B957AC" w:rsidRPr="005F1A3D">
        <w:rPr>
          <w:rFonts w:cstheme="minorHAnsi"/>
          <w:color w:val="000000"/>
          <w:sz w:val="24"/>
          <w:szCs w:val="24"/>
        </w:rPr>
        <w:fldChar w:fldCharType="begin"/>
      </w:r>
      <w:r w:rsidR="00255578">
        <w:rPr>
          <w:rFonts w:cstheme="minorHAnsi"/>
          <w:color w:val="000000"/>
          <w:sz w:val="24"/>
          <w:szCs w:val="24"/>
        </w:rPr>
        <w:instrText xml:space="preserve"> ADDIN EN.CITE &lt;EndNote&gt;&lt;Cite&gt;&lt;Author&gt;Wilensky&lt;/Author&gt;&lt;Year&gt;1999&lt;/Year&gt;&lt;RecNum&gt;114&lt;/RecNum&gt;&lt;DisplayText&gt;[33]&lt;/DisplayText&gt;&lt;record&gt;&lt;rec-number&gt;114&lt;/rec-number&gt;&lt;foreign-keys&gt;&lt;key app="EN" db-id="wez5psevaea25gear0axwr9oep2wvd2tvsvr"&gt;114&lt;/key&gt;&lt;/foreign-keys&gt;&lt;ref-type name="Journal Article"&gt;17&lt;/ref-type&gt;&lt;contributors&gt;&lt;authors&gt;&lt;author&gt;Wilensky, Uri&lt;/author&gt;&lt;/authors&gt;&lt;/contributors&gt;&lt;titles&gt;&lt;title&gt;{NetLogo}&lt;/title&gt;&lt;/titles&gt;&lt;dates&gt;&lt;year&gt;1999&lt;/year&gt;&lt;/dates&gt;&lt;urls&gt;&lt;/urls&gt;&lt;/record&gt;&lt;/Cite&gt;&lt;/EndNote&gt;</w:instrText>
      </w:r>
      <w:r w:rsidR="00B957AC" w:rsidRPr="005F1A3D">
        <w:rPr>
          <w:rFonts w:cstheme="minorHAnsi"/>
          <w:color w:val="000000"/>
          <w:sz w:val="24"/>
          <w:szCs w:val="24"/>
        </w:rPr>
        <w:fldChar w:fldCharType="separate"/>
      </w:r>
      <w:r w:rsidR="00255578">
        <w:rPr>
          <w:rFonts w:cstheme="minorHAnsi"/>
          <w:noProof/>
          <w:color w:val="000000"/>
          <w:sz w:val="24"/>
          <w:szCs w:val="24"/>
        </w:rPr>
        <w:t>[</w:t>
      </w:r>
      <w:hyperlink w:anchor="_ENREF_33" w:tooltip="Wilensky, 1999 #114" w:history="1">
        <w:r w:rsidR="00456FFD">
          <w:rPr>
            <w:rFonts w:cstheme="minorHAnsi"/>
            <w:noProof/>
            <w:color w:val="000000"/>
            <w:sz w:val="24"/>
            <w:szCs w:val="24"/>
          </w:rPr>
          <w:t>33</w:t>
        </w:r>
      </w:hyperlink>
      <w:r w:rsidR="00255578">
        <w:rPr>
          <w:rFonts w:cstheme="minorHAnsi"/>
          <w:noProof/>
          <w:color w:val="000000"/>
          <w:sz w:val="24"/>
          <w:szCs w:val="24"/>
        </w:rPr>
        <w:t>]</w:t>
      </w:r>
      <w:r w:rsidR="00B957AC" w:rsidRPr="005F1A3D">
        <w:rPr>
          <w:rFonts w:cstheme="minorHAnsi"/>
          <w:color w:val="000000"/>
          <w:sz w:val="24"/>
          <w:szCs w:val="24"/>
        </w:rPr>
        <w:fldChar w:fldCharType="end"/>
      </w:r>
      <w:r w:rsidRPr="005F1A3D">
        <w:rPr>
          <w:rFonts w:cstheme="minorHAnsi"/>
          <w:color w:val="000000"/>
          <w:sz w:val="24"/>
          <w:szCs w:val="24"/>
        </w:rPr>
        <w:t xml:space="preserve">. </w:t>
      </w:r>
      <w:r w:rsidR="00404368">
        <w:rPr>
          <w:rFonts w:cstheme="minorHAnsi"/>
          <w:color w:val="000000"/>
          <w:sz w:val="24"/>
          <w:szCs w:val="24"/>
        </w:rPr>
        <w:t>The simulation space is a 50x50km square corresponding to a 2500km</w:t>
      </w:r>
      <w:r w:rsidR="00404368">
        <w:rPr>
          <w:rFonts w:cstheme="minorHAnsi"/>
          <w:color w:val="000000"/>
          <w:sz w:val="24"/>
          <w:szCs w:val="24"/>
          <w:vertAlign w:val="superscript"/>
        </w:rPr>
        <w:t>2</w:t>
      </w:r>
      <w:r w:rsidR="00404368">
        <w:rPr>
          <w:rFonts w:cstheme="minorHAnsi"/>
          <w:color w:val="000000"/>
          <w:sz w:val="24"/>
          <w:szCs w:val="24"/>
        </w:rPr>
        <w:t xml:space="preserve"> landscape. </w:t>
      </w:r>
      <w:r w:rsidR="00404368" w:rsidRPr="005F1A3D">
        <w:rPr>
          <w:rFonts w:cstheme="minorHAnsi"/>
          <w:color w:val="000000"/>
          <w:sz w:val="24"/>
          <w:szCs w:val="24"/>
        </w:rPr>
        <w:t xml:space="preserve">We used an estimate of energy density of carrion from the Serengeti as an analogue for the Late Cretaceous Hell Creek ecosystem </w:t>
      </w:r>
      <w:r w:rsidR="00B957AC" w:rsidRPr="005F1A3D">
        <w:rPr>
          <w:rFonts w:cstheme="minorHAnsi"/>
          <w:color w:val="000000"/>
          <w:sz w:val="24"/>
          <w:szCs w:val="24"/>
        </w:rPr>
        <w:fldChar w:fldCharType="begin"/>
      </w:r>
      <w:r w:rsidR="00267A22">
        <w:rPr>
          <w:rFonts w:cstheme="minorHAnsi"/>
          <w:color w:val="000000"/>
          <w:sz w:val="24"/>
          <w:szCs w:val="24"/>
        </w:rPr>
        <w:instrText xml:space="preserve"> ADDIN EN.CITE &lt;EndNote&gt;&lt;Cite&gt;&lt;Author&gt;Ruxton&lt;/Author&gt;&lt;Year&gt;2003&lt;/Year&gt;&lt;RecNum&gt;9&lt;/RecNum&gt;&lt;DisplayText&gt;[12]&lt;/DisplayText&gt;&lt;record&gt;&lt;rec-number&gt;9&lt;/rec-number&gt;&lt;foreign-keys&gt;&lt;key app="EN" db-id="wez5psevaea25gear0axwr9oep2wvd2tvsvr"&gt;9&lt;/key&gt;&lt;/foreign-keys&gt;&lt;ref-type name="Journal Article"&gt;17&lt;/ref-type&gt;&lt;contributors&gt;&lt;authors&gt;&lt;author&gt;Ruxton, Graeme D.&lt;/author&gt;&lt;author&gt;Houston, David C.&lt;/author&gt;&lt;/authors&gt;&lt;/contributors&gt;&lt;titles&gt;&lt;title&gt;Could Tyrannosaurus rex have been a scavenger rather than a predator? An energetics approach&lt;/title&gt;&lt;secondary-title&gt;Proceedings of the Royal Society of London. Series B: Biological Sciences&lt;/secondary-title&gt;&lt;/titles&gt;&lt;periodical&gt;&lt;full-title&gt;Proceedings of the Royal Society of London. Series B: Biological Sciences&lt;/full-title&gt;&lt;/periodical&gt;&lt;pages&gt;731-733&lt;/pages&gt;&lt;volume&gt;270&lt;/volume&gt;&lt;number&gt;1516&lt;/number&gt;&lt;dates&gt;&lt;year&gt;2003&lt;/year&gt;&lt;pub-dates&gt;&lt;date&gt;April 7, 2003&lt;/date&gt;&lt;/pub-dates&gt;&lt;/dates&gt;&lt;urls&gt;&lt;related-urls&gt;&lt;url&gt;http://rspb.royalsocietypublishing.org/content/270/1516/731.abstract&lt;/url&gt;&lt;/related-urls&gt;&lt;/urls&gt;&lt;electronic-resource-num&gt;10.1098/rspb.2002.2279&lt;/electronic-resource-num&gt;&lt;/record&gt;&lt;/Cite&gt;&lt;/EndNote&gt;</w:instrText>
      </w:r>
      <w:r w:rsidR="00B957AC" w:rsidRPr="005F1A3D">
        <w:rPr>
          <w:rFonts w:cstheme="minorHAnsi"/>
          <w:color w:val="000000"/>
          <w:sz w:val="24"/>
          <w:szCs w:val="24"/>
        </w:rPr>
        <w:fldChar w:fldCharType="separate"/>
      </w:r>
      <w:r w:rsidR="00267A22">
        <w:rPr>
          <w:rFonts w:cstheme="minorHAnsi"/>
          <w:noProof/>
          <w:color w:val="000000"/>
          <w:sz w:val="24"/>
          <w:szCs w:val="24"/>
        </w:rPr>
        <w:t>[</w:t>
      </w:r>
      <w:hyperlink w:anchor="_ENREF_12" w:tooltip="Ruxton, 2003 #9" w:history="1">
        <w:r w:rsidR="00456FFD">
          <w:rPr>
            <w:rFonts w:cstheme="minorHAnsi"/>
            <w:noProof/>
            <w:color w:val="000000"/>
            <w:sz w:val="24"/>
            <w:szCs w:val="24"/>
          </w:rPr>
          <w:t>12</w:t>
        </w:r>
      </w:hyperlink>
      <w:r w:rsidR="00267A22">
        <w:rPr>
          <w:rFonts w:cstheme="minorHAnsi"/>
          <w:noProof/>
          <w:color w:val="000000"/>
          <w:sz w:val="24"/>
          <w:szCs w:val="24"/>
        </w:rPr>
        <w:t>]</w:t>
      </w:r>
      <w:r w:rsidR="00B957AC" w:rsidRPr="005F1A3D">
        <w:rPr>
          <w:rFonts w:cstheme="minorHAnsi"/>
          <w:color w:val="000000"/>
          <w:sz w:val="24"/>
          <w:szCs w:val="24"/>
        </w:rPr>
        <w:fldChar w:fldCharType="end"/>
      </w:r>
      <w:r w:rsidR="00404368" w:rsidRPr="005F1A3D">
        <w:rPr>
          <w:rFonts w:cstheme="minorHAnsi"/>
          <w:color w:val="000000"/>
          <w:sz w:val="24"/>
          <w:szCs w:val="24"/>
        </w:rPr>
        <w:t xml:space="preserve">. </w:t>
      </w:r>
      <w:r w:rsidR="00194526">
        <w:rPr>
          <w:rFonts w:cstheme="minorHAnsi"/>
          <w:color w:val="000000"/>
          <w:sz w:val="24"/>
          <w:szCs w:val="24"/>
        </w:rPr>
        <w:t xml:space="preserve">We used carcass categories of 75kg, 216kg, 500kg, 700kg, 2500kg, 5000kg, 8500kg </w:t>
      </w:r>
      <w:r w:rsidR="0084024E">
        <w:rPr>
          <w:rFonts w:cstheme="minorHAnsi"/>
          <w:color w:val="000000"/>
          <w:sz w:val="24"/>
          <w:szCs w:val="24"/>
        </w:rPr>
        <w:t xml:space="preserve">and 25000kg which </w:t>
      </w:r>
      <w:r w:rsidR="00F42928">
        <w:rPr>
          <w:rFonts w:cstheme="minorHAnsi"/>
          <w:color w:val="000000"/>
          <w:sz w:val="24"/>
          <w:szCs w:val="24"/>
        </w:rPr>
        <w:t>had</w:t>
      </w:r>
      <w:r w:rsidR="0084024E">
        <w:rPr>
          <w:rFonts w:cstheme="minorHAnsi"/>
          <w:color w:val="000000"/>
          <w:sz w:val="24"/>
          <w:szCs w:val="24"/>
        </w:rPr>
        <w:t xml:space="preserve"> been </w:t>
      </w:r>
      <w:r w:rsidR="00F42928">
        <w:rPr>
          <w:rFonts w:cstheme="minorHAnsi"/>
          <w:color w:val="000000"/>
          <w:sz w:val="24"/>
          <w:szCs w:val="24"/>
        </w:rPr>
        <w:t>defined</w:t>
      </w:r>
      <w:r w:rsidR="0084024E">
        <w:rPr>
          <w:rFonts w:cstheme="minorHAnsi"/>
          <w:color w:val="000000"/>
          <w:sz w:val="24"/>
          <w:szCs w:val="24"/>
        </w:rPr>
        <w:t xml:space="preserve"> in a previous study of </w:t>
      </w:r>
      <w:r w:rsidR="002044DD" w:rsidRPr="002044DD">
        <w:rPr>
          <w:rFonts w:cstheme="minorHAnsi"/>
          <w:i/>
          <w:color w:val="000000"/>
          <w:sz w:val="24"/>
          <w:szCs w:val="24"/>
        </w:rPr>
        <w:t>T.rex</w:t>
      </w:r>
      <w:r w:rsidR="0084024E">
        <w:rPr>
          <w:rFonts w:cstheme="minorHAnsi"/>
          <w:color w:val="000000"/>
          <w:sz w:val="24"/>
          <w:szCs w:val="24"/>
        </w:rPr>
        <w:t xml:space="preserve"> </w:t>
      </w:r>
      <w:r w:rsidR="00B957AC">
        <w:rPr>
          <w:rFonts w:cstheme="minorHAnsi"/>
          <w:color w:val="000000"/>
          <w:sz w:val="24"/>
          <w:szCs w:val="24"/>
        </w:rPr>
        <w:fldChar w:fldCharType="begin"/>
      </w:r>
      <w:r w:rsidR="00267A22">
        <w:rPr>
          <w:rFonts w:cstheme="minorHAnsi"/>
          <w:color w:val="000000"/>
          <w:sz w:val="24"/>
          <w:szCs w:val="24"/>
        </w:rPr>
        <w:instrText xml:space="preserve"> ADDIN EN.CITE &lt;EndNote&gt;&lt;Cite&gt;&lt;Author&gt;Carbone&lt;/Author&gt;&lt;Year&gt;2011&lt;/Year&gt;&lt;RecNum&gt;145&lt;/RecNum&gt;&lt;DisplayText&gt;[13]&lt;/DisplayText&gt;&lt;record&gt;&lt;rec-number&gt;145&lt;/rec-number&gt;&lt;foreign-keys&gt;&lt;key app="EN" db-id="wez5psevaea25gear0axwr9oep2wvd2tvsvr"&gt;145&lt;/key&gt;&lt;/foreign-keys&gt;&lt;ref-type name="Journal Article"&gt;17&lt;/ref-type&gt;&lt;contributors&gt;&lt;authors&gt;&lt;author&gt;Carbone, Chris&lt;/author&gt;&lt;author&gt;Turvey, Samuel T&lt;/author&gt;&lt;author&gt;Bielby, Jon&lt;/author&gt;&lt;/authors&gt;&lt;/contributors&gt;&lt;titles&gt;&lt;title&gt;Intra-guild competition and its implications for one of the biggest terrestrial predators, Tyrannosaurus rex&lt;/title&gt;&lt;secondary-title&gt;Proceedings of the Royal Society B: Biological Sciences&lt;/secondary-title&gt;&lt;/titles&gt;&lt;periodical&gt;&lt;full-title&gt;Proceedings of the Royal Society B: Biological Sciences&lt;/full-title&gt;&lt;/periodical&gt;&lt;pages&gt;2682-2690&lt;/pages&gt;&lt;volume&gt;278&lt;/volume&gt;&lt;number&gt;1718&lt;/number&gt;&lt;dates&gt;&lt;year&gt;2011&lt;/year&gt;&lt;/dates&gt;&lt;isbn&gt;0962-8452&lt;/isbn&gt;&lt;urls&gt;&lt;/urls&gt;&lt;/record&gt;&lt;/Cite&gt;&lt;/EndNote&gt;</w:instrText>
      </w:r>
      <w:r w:rsidR="00B957AC">
        <w:rPr>
          <w:rFonts w:cstheme="minorHAnsi"/>
          <w:color w:val="000000"/>
          <w:sz w:val="24"/>
          <w:szCs w:val="24"/>
        </w:rPr>
        <w:fldChar w:fldCharType="separate"/>
      </w:r>
      <w:r w:rsidR="00267A22">
        <w:rPr>
          <w:rFonts w:cstheme="minorHAnsi"/>
          <w:noProof/>
          <w:color w:val="000000"/>
          <w:sz w:val="24"/>
          <w:szCs w:val="24"/>
        </w:rPr>
        <w:t>[</w:t>
      </w:r>
      <w:hyperlink w:anchor="_ENREF_13" w:tooltip="Carbone, 2011 #145" w:history="1">
        <w:r w:rsidR="00456FFD">
          <w:rPr>
            <w:rFonts w:cstheme="minorHAnsi"/>
            <w:noProof/>
            <w:color w:val="000000"/>
            <w:sz w:val="24"/>
            <w:szCs w:val="24"/>
          </w:rPr>
          <w:t>13</w:t>
        </w:r>
      </w:hyperlink>
      <w:r w:rsidR="00267A22">
        <w:rPr>
          <w:rFonts w:cstheme="minorHAnsi"/>
          <w:noProof/>
          <w:color w:val="000000"/>
          <w:sz w:val="24"/>
          <w:szCs w:val="24"/>
        </w:rPr>
        <w:t>]</w:t>
      </w:r>
      <w:r w:rsidR="00B957AC">
        <w:rPr>
          <w:rFonts w:cstheme="minorHAnsi"/>
          <w:color w:val="000000"/>
          <w:sz w:val="24"/>
          <w:szCs w:val="24"/>
        </w:rPr>
        <w:fldChar w:fldCharType="end"/>
      </w:r>
      <w:r w:rsidR="0084024E">
        <w:rPr>
          <w:rFonts w:cstheme="minorHAnsi"/>
          <w:color w:val="000000"/>
          <w:sz w:val="24"/>
          <w:szCs w:val="24"/>
        </w:rPr>
        <w:t>. The model</w:t>
      </w:r>
      <w:r w:rsidR="00194526">
        <w:rPr>
          <w:rFonts w:cstheme="minorHAnsi"/>
          <w:color w:val="000000"/>
          <w:sz w:val="24"/>
          <w:szCs w:val="24"/>
        </w:rPr>
        <w:t xml:space="preserve"> had two mobile agent type</w:t>
      </w:r>
      <w:r w:rsidR="0084024E">
        <w:rPr>
          <w:rFonts w:cstheme="minorHAnsi"/>
          <w:color w:val="000000"/>
          <w:sz w:val="24"/>
          <w:szCs w:val="24"/>
        </w:rPr>
        <w:t xml:space="preserve">s </w:t>
      </w:r>
      <w:r w:rsidR="00194526">
        <w:rPr>
          <w:rFonts w:cstheme="minorHAnsi"/>
          <w:color w:val="000000"/>
          <w:sz w:val="24"/>
          <w:szCs w:val="24"/>
        </w:rPr>
        <w:t xml:space="preserve">which corresponded to </w:t>
      </w:r>
      <w:r w:rsidR="002044DD" w:rsidRPr="002044DD">
        <w:rPr>
          <w:rFonts w:cstheme="minorHAnsi"/>
          <w:i/>
          <w:color w:val="000000"/>
          <w:sz w:val="24"/>
          <w:szCs w:val="24"/>
        </w:rPr>
        <w:t>T.rex</w:t>
      </w:r>
      <w:r w:rsidR="00194526">
        <w:rPr>
          <w:rFonts w:cstheme="minorHAnsi"/>
          <w:color w:val="000000"/>
          <w:sz w:val="24"/>
          <w:szCs w:val="24"/>
        </w:rPr>
        <w:t xml:space="preserve"> and its competitors. </w:t>
      </w:r>
      <w:r w:rsidR="0084024E">
        <w:rPr>
          <w:rFonts w:cstheme="minorHAnsi"/>
          <w:color w:val="000000"/>
          <w:sz w:val="24"/>
          <w:szCs w:val="24"/>
        </w:rPr>
        <w:t xml:space="preserve">The numbers of carcasses, the number of </w:t>
      </w:r>
      <w:proofErr w:type="spellStart"/>
      <w:r w:rsidR="0084024E">
        <w:rPr>
          <w:rFonts w:cstheme="minorHAnsi"/>
          <w:color w:val="000000"/>
          <w:sz w:val="24"/>
          <w:szCs w:val="24"/>
        </w:rPr>
        <w:t>theropods</w:t>
      </w:r>
      <w:proofErr w:type="spellEnd"/>
      <w:r w:rsidR="0084024E">
        <w:rPr>
          <w:rFonts w:cstheme="minorHAnsi"/>
          <w:color w:val="000000"/>
          <w:sz w:val="24"/>
          <w:szCs w:val="24"/>
        </w:rPr>
        <w:t xml:space="preserve">, carrion decay rates, detection distances and walking speeds were taken from literature estimates </w:t>
      </w:r>
      <w:r w:rsidR="00B957AC">
        <w:rPr>
          <w:rFonts w:cstheme="minorHAnsi"/>
          <w:color w:val="000000"/>
          <w:sz w:val="24"/>
          <w:szCs w:val="24"/>
        </w:rPr>
        <w:fldChar w:fldCharType="begin">
          <w:fldData xml:space="preserve">PEVuZE5vdGU+PENpdGU+PEF1dGhvcj5DYXJib25lPC9BdXRob3I+PFllYXI+MjAxMTwvWWVhcj48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</w:fldData>
        </w:fldChar>
      </w:r>
      <w:r w:rsidR="00255578">
        <w:rPr>
          <w:rFonts w:cstheme="minorHAnsi"/>
          <w:color w:val="000000"/>
          <w:sz w:val="24"/>
          <w:szCs w:val="24"/>
        </w:rPr>
        <w:instrText xml:space="preserve"> ADDIN EN.CITE </w:instrText>
      </w:r>
      <w:r w:rsidR="00255578">
        <w:rPr>
          <w:rFonts w:cstheme="minorHAnsi"/>
          <w:color w:val="000000"/>
          <w:sz w:val="24"/>
          <w:szCs w:val="24"/>
        </w:rPr>
        <w:fldChar w:fldCharType="begin">
          <w:fldData xml:space="preserve">PEVuZE5vdGU+PENpdGU+PEF1dGhvcj5DYXJib25lPC9BdXRob3I+PFllYXI+MjAxMTwvWWVhcj48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</w:fldData>
        </w:fldChar>
      </w:r>
      <w:r w:rsidR="00255578">
        <w:rPr>
          <w:rFonts w:cstheme="minorHAnsi"/>
          <w:color w:val="000000"/>
          <w:sz w:val="24"/>
          <w:szCs w:val="24"/>
        </w:rPr>
        <w:instrText xml:space="preserve"> ADDIN EN.CITE.DATA </w:instrText>
      </w:r>
      <w:r w:rsidR="00255578">
        <w:rPr>
          <w:rFonts w:cstheme="minorHAnsi"/>
          <w:color w:val="000000"/>
          <w:sz w:val="24"/>
          <w:szCs w:val="24"/>
        </w:rPr>
      </w:r>
      <w:r w:rsidR="00255578">
        <w:rPr>
          <w:rFonts w:cstheme="minorHAnsi"/>
          <w:color w:val="000000"/>
          <w:sz w:val="24"/>
          <w:szCs w:val="24"/>
        </w:rPr>
        <w:fldChar w:fldCharType="end"/>
      </w:r>
      <w:r w:rsidR="00B957AC">
        <w:rPr>
          <w:rFonts w:cstheme="minorHAnsi"/>
          <w:color w:val="000000"/>
          <w:sz w:val="24"/>
          <w:szCs w:val="24"/>
        </w:rPr>
      </w:r>
      <w:r w:rsidR="00B957AC">
        <w:rPr>
          <w:rFonts w:cstheme="minorHAnsi"/>
          <w:color w:val="000000"/>
          <w:sz w:val="24"/>
          <w:szCs w:val="24"/>
        </w:rPr>
        <w:fldChar w:fldCharType="separate"/>
      </w:r>
      <w:r w:rsidR="00255578">
        <w:rPr>
          <w:rFonts w:cstheme="minorHAnsi"/>
          <w:noProof/>
          <w:color w:val="000000"/>
          <w:sz w:val="24"/>
          <w:szCs w:val="24"/>
        </w:rPr>
        <w:t>[</w:t>
      </w:r>
      <w:hyperlink w:anchor="_ENREF_12" w:tooltip="Ruxton, 2003 #9" w:history="1">
        <w:r w:rsidR="00456FFD">
          <w:rPr>
            <w:rFonts w:cstheme="minorHAnsi"/>
            <w:noProof/>
            <w:color w:val="000000"/>
            <w:sz w:val="24"/>
            <w:szCs w:val="24"/>
          </w:rPr>
          <w:t>12</w:t>
        </w:r>
      </w:hyperlink>
      <w:r w:rsidR="00255578">
        <w:rPr>
          <w:rFonts w:cstheme="minorHAnsi"/>
          <w:noProof/>
          <w:color w:val="000000"/>
          <w:sz w:val="24"/>
          <w:szCs w:val="24"/>
        </w:rPr>
        <w:t xml:space="preserve">, </w:t>
      </w:r>
      <w:hyperlink w:anchor="_ENREF_13" w:tooltip="Carbone, 2011 #145" w:history="1">
        <w:r w:rsidR="00456FFD">
          <w:rPr>
            <w:rFonts w:cstheme="minorHAnsi"/>
            <w:noProof/>
            <w:color w:val="000000"/>
            <w:sz w:val="24"/>
            <w:szCs w:val="24"/>
          </w:rPr>
          <w:t>13</w:t>
        </w:r>
      </w:hyperlink>
      <w:r w:rsidR="00255578">
        <w:rPr>
          <w:rFonts w:cstheme="minorHAnsi"/>
          <w:noProof/>
          <w:color w:val="000000"/>
          <w:sz w:val="24"/>
          <w:szCs w:val="24"/>
        </w:rPr>
        <w:t xml:space="preserve">, </w:t>
      </w:r>
      <w:hyperlink w:anchor="_ENREF_34" w:tooltip="Pontzer, 2009 #202" w:history="1">
        <w:r w:rsidR="00456FFD">
          <w:rPr>
            <w:rFonts w:cstheme="minorHAnsi"/>
            <w:noProof/>
            <w:color w:val="000000"/>
            <w:sz w:val="24"/>
            <w:szCs w:val="24"/>
          </w:rPr>
          <w:t>34</w:t>
        </w:r>
      </w:hyperlink>
      <w:r w:rsidR="00255578">
        <w:rPr>
          <w:rFonts w:cstheme="minorHAnsi"/>
          <w:noProof/>
          <w:color w:val="000000"/>
          <w:sz w:val="24"/>
          <w:szCs w:val="24"/>
        </w:rPr>
        <w:t>]</w:t>
      </w:r>
      <w:r w:rsidR="00B957AC">
        <w:rPr>
          <w:rFonts w:cstheme="minorHAnsi"/>
          <w:color w:val="000000"/>
          <w:sz w:val="24"/>
          <w:szCs w:val="24"/>
        </w:rPr>
        <w:fldChar w:fldCharType="end"/>
      </w:r>
      <w:r w:rsidR="0084024E">
        <w:rPr>
          <w:rFonts w:cstheme="minorHAnsi"/>
          <w:color w:val="000000"/>
          <w:sz w:val="24"/>
          <w:szCs w:val="24"/>
        </w:rPr>
        <w:t xml:space="preserve">. </w:t>
      </w:r>
      <w:r w:rsidR="0084024E" w:rsidRPr="005F1A3D">
        <w:rPr>
          <w:rFonts w:cstheme="minorHAnsi"/>
          <w:color w:val="000000"/>
          <w:sz w:val="24"/>
          <w:szCs w:val="24"/>
        </w:rPr>
        <w:t xml:space="preserve">We used equations describing the </w:t>
      </w:r>
      <w:proofErr w:type="spellStart"/>
      <w:r w:rsidR="0084024E" w:rsidRPr="005F1A3D">
        <w:rPr>
          <w:rFonts w:cstheme="minorHAnsi"/>
          <w:color w:val="000000"/>
          <w:sz w:val="24"/>
          <w:szCs w:val="24"/>
        </w:rPr>
        <w:t>allometry</w:t>
      </w:r>
      <w:proofErr w:type="spellEnd"/>
      <w:r w:rsidR="0084024E" w:rsidRPr="005F1A3D">
        <w:rPr>
          <w:rFonts w:cstheme="minorHAnsi"/>
          <w:color w:val="000000"/>
          <w:sz w:val="24"/>
          <w:szCs w:val="24"/>
        </w:rPr>
        <w:t xml:space="preserve"> of skeletal mass to body mass </w:t>
      </w:r>
      <w:r w:rsidR="0084024E">
        <w:rPr>
          <w:rFonts w:cstheme="minorHAnsi"/>
          <w:color w:val="000000"/>
          <w:sz w:val="24"/>
          <w:szCs w:val="24"/>
        </w:rPr>
        <w:t>(</w:t>
      </w:r>
      <w:r w:rsidR="0084024E" w:rsidRPr="005F1A3D">
        <w:rPr>
          <w:rFonts w:cstheme="minorHAnsi"/>
          <w:color w:val="000000"/>
          <w:sz w:val="24"/>
          <w:szCs w:val="24"/>
        </w:rPr>
        <w:t>Bone (kg) = 0.065</w:t>
      </w:r>
      <w:r w:rsidR="00307433">
        <w:rPr>
          <w:rFonts w:cstheme="minorHAnsi"/>
          <w:color w:val="000000"/>
          <w:sz w:val="24"/>
          <w:szCs w:val="24"/>
        </w:rPr>
        <w:t xml:space="preserve"> </w:t>
      </w:r>
      <w:r w:rsidR="0084024E" w:rsidRPr="005F1A3D">
        <w:rPr>
          <w:rFonts w:cstheme="minorHAnsi"/>
          <w:color w:val="000000"/>
          <w:sz w:val="24"/>
          <w:szCs w:val="24"/>
        </w:rPr>
        <w:t>*</w:t>
      </w:r>
      <w:r w:rsidR="00307433">
        <w:rPr>
          <w:rFonts w:cstheme="minorHAnsi"/>
          <w:color w:val="000000"/>
          <w:sz w:val="24"/>
          <w:szCs w:val="24"/>
        </w:rPr>
        <w:t xml:space="preserve"> Mass(kg)</w:t>
      </w:r>
      <w:r w:rsidR="0084024E" w:rsidRPr="005F1A3D">
        <w:rPr>
          <w:rFonts w:cstheme="minorHAnsi"/>
          <w:color w:val="000000"/>
          <w:sz w:val="24"/>
          <w:szCs w:val="24"/>
          <w:vertAlign w:val="superscript"/>
        </w:rPr>
        <w:t>1.071</w:t>
      </w:r>
      <w:r w:rsidR="0084024E">
        <w:rPr>
          <w:rFonts w:cstheme="minorHAnsi"/>
          <w:color w:val="000000"/>
          <w:sz w:val="24"/>
          <w:szCs w:val="24"/>
        </w:rPr>
        <w:t>)</w:t>
      </w:r>
      <w:r w:rsidR="00B957AC" w:rsidRPr="005F1A3D">
        <w:rPr>
          <w:rFonts w:cstheme="minorHAnsi"/>
          <w:color w:val="000000"/>
          <w:sz w:val="24"/>
          <w:szCs w:val="24"/>
        </w:rPr>
        <w:fldChar w:fldCharType="begin"/>
      </w:r>
      <w:r w:rsidR="00255578">
        <w:rPr>
          <w:rFonts w:cstheme="minorHAnsi"/>
          <w:color w:val="000000"/>
          <w:sz w:val="24"/>
          <w:szCs w:val="24"/>
        </w:rPr>
        <w:instrText xml:space="preserve"> ADDIN EN.CITE &lt;EndNote&gt;&lt;Cite&gt;&lt;Author&gt;Prange&lt;/Author&gt;&lt;Year&gt;1979&lt;/Year&gt;&lt;RecNum&gt;166&lt;/RecNum&gt;&lt;DisplayText&gt;[35]&lt;/DisplayText&gt;&lt;record&gt;&lt;rec-number&gt;166&lt;/rec-number&gt;&lt;foreign-keys&gt;&lt;key app="EN" db-id="wez5psevaea25gear0axwr9oep2wvd2tvsvr"&gt;166&lt;/key&gt;&lt;/foreign-keys&gt;&lt;ref-type name="Journal Article"&gt;17&lt;/ref-type&gt;&lt;contributors&gt;&lt;authors&gt;&lt;author&gt;Prange, Henry D&lt;/author&gt;&lt;author&gt;Anderson, John F&lt;/author&gt;&lt;author&gt;Rahn, Hermann&lt;/author&gt;&lt;/authors&gt;&lt;/contributors&gt;&lt;titles&gt;&lt;title&gt;Scaling of skeletal mass to body mass in birds and mammals&lt;/title&gt;&lt;secondary-title&gt;American Naturalist&lt;/secondary-title&gt;&lt;/titles&gt;&lt;periodical&gt;&lt;full-title&gt;American Naturalist&lt;/full-title&gt;&lt;/periodical&gt;&lt;pages&gt;103-122&lt;/pages&gt;&lt;dates&gt;&lt;year&gt;1979&lt;/year&gt;&lt;/dates&gt;&lt;isbn&gt;0003-0147&lt;/isbn&gt;&lt;urls&gt;&lt;/urls&gt;&lt;/record&gt;&lt;/Cite&gt;&lt;/EndNote&gt;</w:instrText>
      </w:r>
      <w:r w:rsidR="00B957AC" w:rsidRPr="005F1A3D">
        <w:rPr>
          <w:rFonts w:cstheme="minorHAnsi"/>
          <w:color w:val="000000"/>
          <w:sz w:val="24"/>
          <w:szCs w:val="24"/>
        </w:rPr>
        <w:fldChar w:fldCharType="separate"/>
      </w:r>
      <w:r w:rsidR="00255578">
        <w:rPr>
          <w:rFonts w:cstheme="minorHAnsi"/>
          <w:noProof/>
          <w:color w:val="000000"/>
          <w:sz w:val="24"/>
          <w:szCs w:val="24"/>
        </w:rPr>
        <w:t>[</w:t>
      </w:r>
      <w:hyperlink w:anchor="_ENREF_35" w:tooltip="Prange, 1979 #166" w:history="1">
        <w:r w:rsidR="00456FFD">
          <w:rPr>
            <w:rFonts w:cstheme="minorHAnsi"/>
            <w:noProof/>
            <w:color w:val="000000"/>
            <w:sz w:val="24"/>
            <w:szCs w:val="24"/>
          </w:rPr>
          <w:t>35</w:t>
        </w:r>
      </w:hyperlink>
      <w:r w:rsidR="00255578">
        <w:rPr>
          <w:rFonts w:cstheme="minorHAnsi"/>
          <w:noProof/>
          <w:color w:val="000000"/>
          <w:sz w:val="24"/>
          <w:szCs w:val="24"/>
        </w:rPr>
        <w:t>]</w:t>
      </w:r>
      <w:r w:rsidR="00B957AC" w:rsidRPr="005F1A3D">
        <w:rPr>
          <w:rFonts w:cstheme="minorHAnsi"/>
          <w:color w:val="000000"/>
          <w:sz w:val="24"/>
          <w:szCs w:val="24"/>
        </w:rPr>
        <w:fldChar w:fldCharType="end"/>
      </w:r>
      <w:r w:rsidR="0084024E" w:rsidRPr="005F1A3D">
        <w:rPr>
          <w:rFonts w:cstheme="minorHAnsi"/>
          <w:color w:val="000000"/>
          <w:sz w:val="24"/>
          <w:szCs w:val="24"/>
        </w:rPr>
        <w:t xml:space="preserve"> to assess the amount of skeletal material found in the dinosaurs </w:t>
      </w:r>
      <w:r w:rsidR="0084024E" w:rsidRPr="005F1A3D">
        <w:rPr>
          <w:rFonts w:cstheme="minorHAnsi"/>
          <w:i/>
          <w:color w:val="000000"/>
          <w:sz w:val="24"/>
          <w:szCs w:val="24"/>
        </w:rPr>
        <w:t xml:space="preserve">T. </w:t>
      </w:r>
      <w:proofErr w:type="spellStart"/>
      <w:r w:rsidR="0084024E" w:rsidRPr="005F1A3D">
        <w:rPr>
          <w:rFonts w:cstheme="minorHAnsi"/>
          <w:i/>
          <w:color w:val="000000"/>
          <w:sz w:val="24"/>
          <w:szCs w:val="24"/>
        </w:rPr>
        <w:t>rex</w:t>
      </w:r>
      <w:proofErr w:type="spellEnd"/>
      <w:r w:rsidR="0084024E" w:rsidRPr="005F1A3D">
        <w:rPr>
          <w:rFonts w:cstheme="minorHAnsi"/>
          <w:color w:val="000000"/>
          <w:sz w:val="24"/>
          <w:szCs w:val="24"/>
        </w:rPr>
        <w:t xml:space="preserve"> was likely to feed on. </w:t>
      </w:r>
      <w:r w:rsidR="00D50601">
        <w:rPr>
          <w:rFonts w:cstheme="minorHAnsi"/>
          <w:color w:val="000000"/>
          <w:sz w:val="24"/>
          <w:szCs w:val="24"/>
        </w:rPr>
        <w:t xml:space="preserve">The competitors could only feed on flesh not bone of the carcasses. </w:t>
      </w:r>
      <w:r w:rsidR="002044DD" w:rsidRPr="002044DD">
        <w:rPr>
          <w:rFonts w:cstheme="minorHAnsi"/>
          <w:i/>
          <w:color w:val="000000"/>
          <w:sz w:val="24"/>
          <w:szCs w:val="24"/>
        </w:rPr>
        <w:t>T.rex</w:t>
      </w:r>
      <w:r w:rsidR="00D50601">
        <w:rPr>
          <w:rFonts w:cstheme="minorHAnsi"/>
          <w:color w:val="000000"/>
          <w:sz w:val="24"/>
          <w:szCs w:val="24"/>
        </w:rPr>
        <w:t xml:space="preserve"> starts off with a full gut of 267kg of flesh (derived from the </w:t>
      </w:r>
      <w:proofErr w:type="spellStart"/>
      <w:r w:rsidR="00D50601">
        <w:rPr>
          <w:rFonts w:cstheme="minorHAnsi"/>
          <w:color w:val="000000"/>
          <w:sz w:val="24"/>
          <w:szCs w:val="24"/>
        </w:rPr>
        <w:t>allometric</w:t>
      </w:r>
      <w:proofErr w:type="spellEnd"/>
      <w:r w:rsidR="00D50601">
        <w:rPr>
          <w:rFonts w:cstheme="minorHAnsi"/>
          <w:color w:val="000000"/>
          <w:sz w:val="24"/>
          <w:szCs w:val="24"/>
        </w:rPr>
        <w:t xml:space="preserve"> equation</w:t>
      </w:r>
      <w:r w:rsidR="002044DD">
        <w:rPr>
          <w:rFonts w:cstheme="minorHAnsi"/>
          <w:color w:val="000000"/>
          <w:sz w:val="24"/>
          <w:szCs w:val="24"/>
        </w:rPr>
        <w:t>:</w:t>
      </w:r>
      <w:r w:rsidR="00D50601">
        <w:rPr>
          <w:rFonts w:cstheme="minorHAnsi"/>
          <w:color w:val="000000"/>
          <w:sz w:val="24"/>
          <w:szCs w:val="24"/>
        </w:rPr>
        <w:t xml:space="preserve"> </w:t>
      </w:r>
      <w:r w:rsidR="00D50601" w:rsidRPr="005F1A3D">
        <w:rPr>
          <w:rFonts w:cstheme="minorHAnsi"/>
          <w:color w:val="000000"/>
          <w:sz w:val="24"/>
          <w:szCs w:val="24"/>
        </w:rPr>
        <w:t xml:space="preserve">Gut capacity (G, kg) </w:t>
      </w:r>
      <w:r w:rsidR="00D50601">
        <w:rPr>
          <w:rFonts w:cstheme="minorHAnsi"/>
          <w:color w:val="000000"/>
          <w:sz w:val="24"/>
          <w:szCs w:val="24"/>
        </w:rPr>
        <w:t xml:space="preserve">= </w:t>
      </w:r>
      <w:r w:rsidR="00207FA4">
        <w:rPr>
          <w:rFonts w:cstheme="minorHAnsi"/>
          <w:color w:val="000000"/>
          <w:sz w:val="24"/>
          <w:szCs w:val="24"/>
        </w:rPr>
        <w:t>0.075</w:t>
      </w:r>
      <w:r w:rsidR="00D50601" w:rsidRPr="005F1A3D">
        <w:rPr>
          <w:rFonts w:cstheme="minorHAnsi"/>
          <w:color w:val="000000"/>
          <w:sz w:val="24"/>
          <w:szCs w:val="24"/>
        </w:rPr>
        <w:t xml:space="preserve"> M </w:t>
      </w:r>
      <w:r w:rsidR="00D50601" w:rsidRPr="005F1A3D">
        <w:rPr>
          <w:rFonts w:cstheme="minorHAnsi"/>
          <w:color w:val="000000"/>
          <w:sz w:val="24"/>
          <w:szCs w:val="24"/>
          <w:vertAlign w:val="superscript"/>
        </w:rPr>
        <w:t>0.9</w:t>
      </w:r>
      <w:r w:rsidR="00207FA4">
        <w:rPr>
          <w:rFonts w:cstheme="minorHAnsi"/>
          <w:color w:val="000000"/>
          <w:sz w:val="24"/>
          <w:szCs w:val="24"/>
          <w:vertAlign w:val="superscript"/>
        </w:rPr>
        <w:t>4</w:t>
      </w:r>
      <w:r w:rsidR="00D50601">
        <w:rPr>
          <w:rFonts w:cstheme="minorHAnsi"/>
          <w:color w:val="000000"/>
          <w:sz w:val="24"/>
          <w:szCs w:val="24"/>
        </w:rPr>
        <w:t>)</w:t>
      </w:r>
      <w:r w:rsidR="00D50601">
        <w:rPr>
          <w:rFonts w:cstheme="minorHAnsi"/>
          <w:color w:val="000000"/>
          <w:sz w:val="24"/>
          <w:szCs w:val="24"/>
          <w:vertAlign w:val="superscript"/>
        </w:rPr>
        <w:t xml:space="preserve"> </w:t>
      </w:r>
      <w:r w:rsidR="00B957AC" w:rsidRPr="00D50601">
        <w:rPr>
          <w:rFonts w:cstheme="minorHAnsi"/>
          <w:color w:val="000000"/>
          <w:sz w:val="24"/>
          <w:szCs w:val="24"/>
        </w:rPr>
        <w:fldChar w:fldCharType="begin"/>
      </w:r>
      <w:r w:rsidR="00255578">
        <w:rPr>
          <w:rFonts w:cstheme="minorHAnsi"/>
          <w:color w:val="000000"/>
          <w:sz w:val="24"/>
          <w:szCs w:val="24"/>
        </w:rPr>
        <w:instrText xml:space="preserve"> ADDIN EN.CITE &lt;EndNote&gt;&lt;Cite&gt;&lt;Author&gt;Calder&lt;/Author&gt;&lt;Year&gt;1996&lt;/Year&gt;&lt;RecNum&gt;170&lt;/RecNum&gt;&lt;DisplayText&gt;[36]&lt;/DisplayText&gt;&lt;record&gt;&lt;rec-number&gt;170&lt;/rec-number&gt;&lt;foreign-keys&gt;&lt;key app="EN" db-id="wez5psevaea25gear0axwr9oep2wvd2tvsvr"&gt;170&lt;/key&gt;&lt;/foreign-keys&gt;&lt;ref-type name="Book"&gt;6&lt;/ref-type&gt;&lt;contributors&gt;&lt;authors&gt;&lt;author&gt;Calder, William A&lt;/author&gt;&lt;/authors&gt;&lt;/contributors&gt;&lt;titles&gt;&lt;title&gt;Size, function, and life history&lt;/title&gt;&lt;/titles&gt;&lt;dates&gt;&lt;year&gt;1996&lt;/year&gt;&lt;/dates&gt;&lt;publisher&gt;Courier Dover Publications&lt;/publisher&gt;&lt;isbn&gt;0486691918&lt;/isbn&gt;&lt;urls&gt;&lt;/urls&gt;&lt;/record&gt;&lt;/Cite&gt;&lt;/EndNote&gt;</w:instrText>
      </w:r>
      <w:r w:rsidR="00B957AC" w:rsidRPr="00D50601">
        <w:rPr>
          <w:rFonts w:cstheme="minorHAnsi"/>
          <w:color w:val="000000"/>
          <w:sz w:val="24"/>
          <w:szCs w:val="24"/>
        </w:rPr>
        <w:fldChar w:fldCharType="separate"/>
      </w:r>
      <w:r w:rsidR="00255578">
        <w:rPr>
          <w:rFonts w:cstheme="minorHAnsi"/>
          <w:noProof/>
          <w:color w:val="000000"/>
          <w:sz w:val="24"/>
          <w:szCs w:val="24"/>
        </w:rPr>
        <w:t>[</w:t>
      </w:r>
      <w:hyperlink w:anchor="_ENREF_36" w:tooltip="Calder, 1996 #170" w:history="1">
        <w:r w:rsidR="00456FFD">
          <w:rPr>
            <w:rFonts w:cstheme="minorHAnsi"/>
            <w:noProof/>
            <w:color w:val="000000"/>
            <w:sz w:val="24"/>
            <w:szCs w:val="24"/>
          </w:rPr>
          <w:t>36</w:t>
        </w:r>
      </w:hyperlink>
      <w:r w:rsidR="00255578">
        <w:rPr>
          <w:rFonts w:cstheme="minorHAnsi"/>
          <w:noProof/>
          <w:color w:val="000000"/>
          <w:sz w:val="24"/>
          <w:szCs w:val="24"/>
        </w:rPr>
        <w:t>]</w:t>
      </w:r>
      <w:r w:rsidR="00B957AC" w:rsidRPr="00D50601">
        <w:rPr>
          <w:rFonts w:cstheme="minorHAnsi"/>
          <w:color w:val="000000"/>
          <w:sz w:val="24"/>
          <w:szCs w:val="24"/>
        </w:rPr>
        <w:fldChar w:fldCharType="end"/>
      </w:r>
      <w:r w:rsidR="002044DD">
        <w:rPr>
          <w:rFonts w:cstheme="minorHAnsi"/>
          <w:color w:val="000000"/>
          <w:sz w:val="24"/>
          <w:szCs w:val="24"/>
        </w:rPr>
        <w:t xml:space="preserve">. A 20kg </w:t>
      </w:r>
      <w:proofErr w:type="spellStart"/>
      <w:r w:rsidR="002044DD">
        <w:rPr>
          <w:rFonts w:cstheme="minorHAnsi"/>
          <w:color w:val="000000"/>
          <w:sz w:val="24"/>
          <w:szCs w:val="24"/>
        </w:rPr>
        <w:t>dromaeosaur</w:t>
      </w:r>
      <w:proofErr w:type="spellEnd"/>
      <w:r w:rsidR="002044DD">
        <w:rPr>
          <w:rFonts w:cstheme="minorHAnsi"/>
          <w:color w:val="000000"/>
          <w:sz w:val="24"/>
          <w:szCs w:val="24"/>
        </w:rPr>
        <w:t xml:space="preserve"> has a capacity </w:t>
      </w:r>
      <w:r w:rsidR="00CE10CD">
        <w:rPr>
          <w:rFonts w:cstheme="minorHAnsi"/>
          <w:color w:val="000000"/>
          <w:sz w:val="24"/>
          <w:szCs w:val="24"/>
        </w:rPr>
        <w:t xml:space="preserve">of </w:t>
      </w:r>
      <w:r w:rsidR="00CE10CD" w:rsidRPr="00D50601">
        <w:rPr>
          <w:rFonts w:cstheme="minorHAnsi"/>
          <w:color w:val="000000"/>
          <w:sz w:val="24"/>
          <w:szCs w:val="24"/>
        </w:rPr>
        <w:t>1.25kg</w:t>
      </w:r>
      <w:r w:rsidR="002044DD">
        <w:rPr>
          <w:rFonts w:cstheme="minorHAnsi"/>
          <w:color w:val="000000"/>
          <w:sz w:val="24"/>
          <w:szCs w:val="24"/>
        </w:rPr>
        <w:t>.</w:t>
      </w:r>
      <w:r w:rsidR="00D50601">
        <w:rPr>
          <w:rFonts w:cstheme="minorHAnsi"/>
          <w:color w:val="000000"/>
          <w:sz w:val="24"/>
          <w:szCs w:val="24"/>
        </w:rPr>
        <w:t xml:space="preserve"> </w:t>
      </w:r>
      <w:r w:rsidR="002044DD" w:rsidRPr="002044DD">
        <w:rPr>
          <w:rFonts w:cstheme="minorHAnsi"/>
          <w:i/>
          <w:color w:val="000000"/>
          <w:sz w:val="24"/>
          <w:szCs w:val="24"/>
        </w:rPr>
        <w:t>T.rex</w:t>
      </w:r>
      <w:r w:rsidR="008A53AE">
        <w:rPr>
          <w:rFonts w:cstheme="minorHAnsi"/>
          <w:color w:val="000000"/>
          <w:sz w:val="24"/>
          <w:szCs w:val="24"/>
        </w:rPr>
        <w:t xml:space="preserve"> has a daily cost of </w:t>
      </w:r>
      <w:r w:rsidR="008A53AE" w:rsidRPr="008A53AE">
        <w:rPr>
          <w:rFonts w:cstheme="minorHAnsi"/>
          <w:color w:val="000000"/>
          <w:sz w:val="24"/>
          <w:szCs w:val="24"/>
        </w:rPr>
        <w:t>942998kJ</w:t>
      </w:r>
      <w:r w:rsidR="008A53AE">
        <w:rPr>
          <w:rFonts w:cstheme="minorHAnsi"/>
          <w:color w:val="000000"/>
          <w:sz w:val="24"/>
          <w:szCs w:val="24"/>
        </w:rPr>
        <w:t xml:space="preserve"> as derived by the scaling relationships described here </w:t>
      </w:r>
      <w:r w:rsidR="00B957AC">
        <w:rPr>
          <w:rFonts w:cstheme="minorHAnsi"/>
          <w:color w:val="000000"/>
          <w:sz w:val="24"/>
          <w:szCs w:val="24"/>
        </w:rPr>
        <w:fldChar w:fldCharType="begin"/>
      </w:r>
      <w:r w:rsidR="00255578">
        <w:rPr>
          <w:rFonts w:cstheme="minorHAnsi"/>
          <w:color w:val="000000"/>
          <w:sz w:val="24"/>
          <w:szCs w:val="24"/>
        </w:rPr>
        <w:instrText xml:space="preserve"> ADDIN EN.CITE &lt;EndNote&gt;&lt;Cite&gt;&lt;Author&gt;Pontzer&lt;/Author&gt;&lt;Year&gt;2009&lt;/Year&gt;&lt;RecNum&gt;202&lt;/RecNum&gt;&lt;DisplayText&gt;[34]&lt;/DisplayText&gt;&lt;record&gt;&lt;rec-number&gt;202&lt;/rec-number&gt;&lt;foreign-keys&gt;&lt;key app="EN" db-id="wez5psevaea25gear0axwr9oep2wvd2tvsvr"&gt;202&lt;/key&gt;&lt;/foreign-keys&gt;&lt;ref-type name="Journal Article"&gt;17&lt;/ref-type&gt;&lt;contributors&gt;&lt;authors&gt;&lt;author&gt;Pontzer, Herman&lt;/author&gt;&lt;author&gt;Allen, Vivian&lt;/author&gt;&lt;author&gt;Hutchinson, John R&lt;/author&gt;&lt;/authors&gt;&lt;/contributors&gt;&lt;titles&gt;&lt;title&gt;Biomechanics of running indicates endothermy in bipedal dinosaurs&lt;/title&gt;&lt;secondary-title&gt;PloS one&lt;/secondary-title&gt;&lt;/titles&gt;&lt;periodical&gt;&lt;full-title&gt;PloS one&lt;/full-title&gt;&lt;/periodical&gt;&lt;pages&gt;e7783&lt;/pages&gt;&lt;volume&gt;4&lt;/volume&gt;&lt;number&gt;11&lt;/number&gt;&lt;dates&gt;&lt;year&gt;2009&lt;/year&gt;&lt;/dates&gt;&lt;isbn&gt;1932-6203&lt;/isbn&gt;&lt;urls&gt;&lt;/urls&gt;&lt;/record&gt;&lt;/Cite&gt;&lt;/EndNote&gt;</w:instrText>
      </w:r>
      <w:r w:rsidR="00B957AC">
        <w:rPr>
          <w:rFonts w:cstheme="minorHAnsi"/>
          <w:color w:val="000000"/>
          <w:sz w:val="24"/>
          <w:szCs w:val="24"/>
        </w:rPr>
        <w:fldChar w:fldCharType="separate"/>
      </w:r>
      <w:r w:rsidR="00255578">
        <w:rPr>
          <w:rFonts w:cstheme="minorHAnsi"/>
          <w:noProof/>
          <w:color w:val="000000"/>
          <w:sz w:val="24"/>
          <w:szCs w:val="24"/>
        </w:rPr>
        <w:t>[</w:t>
      </w:r>
      <w:hyperlink w:anchor="_ENREF_34" w:tooltip="Pontzer, 2009 #202" w:history="1">
        <w:r w:rsidR="00456FFD">
          <w:rPr>
            <w:rFonts w:cstheme="minorHAnsi"/>
            <w:noProof/>
            <w:color w:val="000000"/>
            <w:sz w:val="24"/>
            <w:szCs w:val="24"/>
          </w:rPr>
          <w:t>34</w:t>
        </w:r>
      </w:hyperlink>
      <w:r w:rsidR="00255578">
        <w:rPr>
          <w:rFonts w:cstheme="minorHAnsi"/>
          <w:noProof/>
          <w:color w:val="000000"/>
          <w:sz w:val="24"/>
          <w:szCs w:val="24"/>
        </w:rPr>
        <w:t>]</w:t>
      </w:r>
      <w:r w:rsidR="00B957AC">
        <w:rPr>
          <w:rFonts w:cstheme="minorHAnsi"/>
          <w:color w:val="000000"/>
          <w:sz w:val="24"/>
          <w:szCs w:val="24"/>
        </w:rPr>
        <w:fldChar w:fldCharType="end"/>
      </w:r>
      <w:r w:rsidR="008A53AE">
        <w:rPr>
          <w:rFonts w:cstheme="minorHAnsi"/>
          <w:color w:val="000000"/>
          <w:sz w:val="24"/>
          <w:szCs w:val="24"/>
        </w:rPr>
        <w:t>.</w:t>
      </w:r>
      <w:r w:rsidR="005F71F1">
        <w:rPr>
          <w:rFonts w:cstheme="minorHAnsi"/>
          <w:color w:val="000000"/>
          <w:sz w:val="24"/>
          <w:szCs w:val="24"/>
        </w:rPr>
        <w:t xml:space="preserve"> </w:t>
      </w:r>
      <w:r w:rsidR="00404368">
        <w:rPr>
          <w:rFonts w:cstheme="minorHAnsi"/>
          <w:color w:val="000000"/>
          <w:sz w:val="24"/>
          <w:szCs w:val="24"/>
        </w:rPr>
        <w:t>We assumed a 12 hour foraging day in the model.</w:t>
      </w:r>
      <w:r w:rsidR="00D7120B">
        <w:rPr>
          <w:rFonts w:cstheme="minorHAnsi"/>
          <w:color w:val="000000"/>
          <w:sz w:val="24"/>
          <w:szCs w:val="24"/>
        </w:rPr>
        <w:t xml:space="preserve"> </w:t>
      </w:r>
    </w:p>
    <w:p w14:paraId="5E57931E" w14:textId="77777777" w:rsidR="00D7120B" w:rsidRDefault="00D7120B" w:rsidP="005F71F1">
      <w:pPr>
        <w:autoSpaceDE w:val="0"/>
        <w:autoSpaceDN w:val="0"/>
        <w:adjustRightInd w:val="0"/>
        <w:spacing w:after="0" w:line="480" w:lineRule="auto"/>
        <w:rPr>
          <w:rFonts w:cstheme="minorHAnsi"/>
          <w:color w:val="000000"/>
          <w:sz w:val="24"/>
          <w:szCs w:val="24"/>
        </w:rPr>
      </w:pPr>
    </w:p>
    <w:p w14:paraId="60B3BFA9" w14:textId="77777777" w:rsidR="00D7120B" w:rsidRPr="005F1A3D" w:rsidRDefault="00D7120B" w:rsidP="005F71F1">
      <w:pPr>
        <w:autoSpaceDE w:val="0"/>
        <w:autoSpaceDN w:val="0"/>
        <w:adjustRightInd w:val="0"/>
        <w:spacing w:after="0" w:line="480" w:lineRule="auto"/>
        <w:rPr>
          <w:rFonts w:cstheme="minorHAnsi"/>
          <w:color w:val="000000"/>
          <w:sz w:val="24"/>
          <w:szCs w:val="24"/>
        </w:rPr>
      </w:pPr>
      <w:r>
        <w:rPr>
          <w:rFonts w:cstheme="minorHAnsi"/>
          <w:color w:val="000000"/>
          <w:sz w:val="24"/>
          <w:szCs w:val="24"/>
        </w:rPr>
        <w:t xml:space="preserve">The initial state of the model has all dinosaurs and carcasses located randomly in the environment. The dinosaurs then set off </w:t>
      </w:r>
      <w:r w:rsidR="00D44D1A">
        <w:rPr>
          <w:rFonts w:cstheme="minorHAnsi"/>
          <w:color w:val="000000"/>
          <w:sz w:val="24"/>
          <w:szCs w:val="24"/>
        </w:rPr>
        <w:t xml:space="preserve">in a random direction </w:t>
      </w:r>
      <w:r>
        <w:rPr>
          <w:rFonts w:cstheme="minorHAnsi"/>
          <w:color w:val="000000"/>
          <w:sz w:val="24"/>
          <w:szCs w:val="24"/>
        </w:rPr>
        <w:t xml:space="preserve">at their assigned speed searching for carrion. They keep the same walking speed for the duration of the model and have a constant turning rate. </w:t>
      </w:r>
      <w:r w:rsidR="002044DD" w:rsidRPr="002044DD">
        <w:rPr>
          <w:rFonts w:cstheme="minorHAnsi"/>
          <w:i/>
          <w:color w:val="000000"/>
          <w:sz w:val="24"/>
          <w:szCs w:val="24"/>
        </w:rPr>
        <w:t>T.rex</w:t>
      </w:r>
      <w:r w:rsidR="0084498C">
        <w:rPr>
          <w:rFonts w:cstheme="minorHAnsi"/>
          <w:color w:val="000000"/>
          <w:sz w:val="24"/>
          <w:szCs w:val="24"/>
        </w:rPr>
        <w:t xml:space="preserve"> loses energy according to the cost calculated above. Should the energy of the </w:t>
      </w:r>
      <w:r w:rsidR="002044DD" w:rsidRPr="002044DD">
        <w:rPr>
          <w:rFonts w:cstheme="minorHAnsi"/>
          <w:i/>
          <w:color w:val="000000"/>
          <w:sz w:val="24"/>
          <w:szCs w:val="24"/>
        </w:rPr>
        <w:t>T.rex</w:t>
      </w:r>
      <w:r w:rsidR="0084498C">
        <w:rPr>
          <w:rFonts w:cstheme="minorHAnsi"/>
          <w:color w:val="000000"/>
          <w:sz w:val="24"/>
          <w:szCs w:val="24"/>
        </w:rPr>
        <w:t xml:space="preserve"> reach zero it will die. </w:t>
      </w:r>
      <w:r>
        <w:rPr>
          <w:rFonts w:cstheme="minorHAnsi"/>
          <w:color w:val="000000"/>
          <w:sz w:val="24"/>
          <w:szCs w:val="24"/>
        </w:rPr>
        <w:t xml:space="preserve">Upon finding a carcass </w:t>
      </w:r>
      <w:r w:rsidR="00E21206">
        <w:rPr>
          <w:rFonts w:cstheme="minorHAnsi"/>
          <w:color w:val="000000"/>
          <w:sz w:val="24"/>
          <w:szCs w:val="24"/>
        </w:rPr>
        <w:t>it</w:t>
      </w:r>
      <w:r>
        <w:rPr>
          <w:rFonts w:cstheme="minorHAnsi"/>
          <w:color w:val="000000"/>
          <w:sz w:val="24"/>
          <w:szCs w:val="24"/>
        </w:rPr>
        <w:t xml:space="preserve"> walk</w:t>
      </w:r>
      <w:r w:rsidR="00E21206">
        <w:rPr>
          <w:rFonts w:cstheme="minorHAnsi"/>
          <w:color w:val="000000"/>
          <w:sz w:val="24"/>
          <w:szCs w:val="24"/>
        </w:rPr>
        <w:t>s</w:t>
      </w:r>
      <w:r>
        <w:rPr>
          <w:rFonts w:cstheme="minorHAnsi"/>
          <w:color w:val="000000"/>
          <w:sz w:val="24"/>
          <w:szCs w:val="24"/>
        </w:rPr>
        <w:t xml:space="preserve"> towards it and start</w:t>
      </w:r>
      <w:r w:rsidR="00E21206">
        <w:rPr>
          <w:rFonts w:cstheme="minorHAnsi"/>
          <w:color w:val="000000"/>
          <w:sz w:val="24"/>
          <w:szCs w:val="24"/>
        </w:rPr>
        <w:t>s</w:t>
      </w:r>
      <w:r>
        <w:rPr>
          <w:rFonts w:cstheme="minorHAnsi"/>
          <w:color w:val="000000"/>
          <w:sz w:val="24"/>
          <w:szCs w:val="24"/>
        </w:rPr>
        <w:t xml:space="preserve"> to feed</w:t>
      </w:r>
      <w:r w:rsidR="00D44D1A">
        <w:rPr>
          <w:rFonts w:cstheme="minorHAnsi"/>
          <w:color w:val="000000"/>
          <w:sz w:val="24"/>
          <w:szCs w:val="24"/>
        </w:rPr>
        <w:t xml:space="preserve">, extracting energy from it at a rate of </w:t>
      </w:r>
      <w:r w:rsidR="005B2355">
        <w:rPr>
          <w:rFonts w:cstheme="minorHAnsi"/>
          <w:color w:val="000000"/>
          <w:sz w:val="24"/>
          <w:szCs w:val="24"/>
        </w:rPr>
        <w:t>75</w:t>
      </w:r>
      <w:commentRangeStart w:id="116"/>
      <w:r w:rsidR="00D44D1A">
        <w:rPr>
          <w:rFonts w:cstheme="minorHAnsi"/>
          <w:color w:val="000000"/>
          <w:sz w:val="24"/>
          <w:szCs w:val="24"/>
        </w:rPr>
        <w:t xml:space="preserve">kg </w:t>
      </w:r>
      <w:commentRangeEnd w:id="116"/>
      <w:r w:rsidR="0084498C">
        <w:rPr>
          <w:rStyle w:val="CommentReference"/>
        </w:rPr>
        <w:commentReference w:id="116"/>
      </w:r>
      <w:r w:rsidR="00D44D1A">
        <w:rPr>
          <w:rFonts w:cstheme="minorHAnsi"/>
          <w:color w:val="000000"/>
          <w:sz w:val="24"/>
          <w:szCs w:val="24"/>
        </w:rPr>
        <w:t>per hour</w:t>
      </w:r>
      <w:r>
        <w:rPr>
          <w:rFonts w:cstheme="minorHAnsi"/>
          <w:color w:val="000000"/>
          <w:sz w:val="24"/>
          <w:szCs w:val="24"/>
        </w:rPr>
        <w:t>.</w:t>
      </w:r>
      <w:r w:rsidR="00D44D1A">
        <w:rPr>
          <w:rFonts w:cstheme="minorHAnsi"/>
          <w:color w:val="000000"/>
          <w:sz w:val="24"/>
          <w:szCs w:val="24"/>
        </w:rPr>
        <w:t xml:space="preserve"> </w:t>
      </w:r>
      <w:r w:rsidR="002044DD" w:rsidRPr="002044DD">
        <w:rPr>
          <w:rFonts w:cstheme="minorHAnsi"/>
          <w:i/>
          <w:color w:val="000000"/>
          <w:sz w:val="24"/>
          <w:szCs w:val="24"/>
        </w:rPr>
        <w:t>T.rex</w:t>
      </w:r>
      <w:r w:rsidR="00D44D1A">
        <w:rPr>
          <w:rFonts w:cstheme="minorHAnsi"/>
          <w:color w:val="000000"/>
          <w:sz w:val="24"/>
          <w:szCs w:val="24"/>
        </w:rPr>
        <w:t xml:space="preserve"> continues to feed until the carcass decays entirely. </w:t>
      </w:r>
      <w:proofErr w:type="spellStart"/>
      <w:r w:rsidR="00D44D1A">
        <w:rPr>
          <w:rFonts w:cstheme="minorHAnsi"/>
          <w:color w:val="000000"/>
          <w:sz w:val="24"/>
          <w:szCs w:val="24"/>
        </w:rPr>
        <w:t>Dromaeosaurs</w:t>
      </w:r>
      <w:proofErr w:type="spellEnd"/>
      <w:r w:rsidR="00D44D1A">
        <w:rPr>
          <w:rFonts w:cstheme="minorHAnsi"/>
          <w:color w:val="000000"/>
          <w:sz w:val="24"/>
          <w:szCs w:val="24"/>
        </w:rPr>
        <w:t xml:space="preserve"> feed</w:t>
      </w:r>
      <w:r w:rsidR="00E47036">
        <w:rPr>
          <w:rFonts w:cstheme="minorHAnsi"/>
          <w:color w:val="000000"/>
          <w:sz w:val="24"/>
          <w:szCs w:val="24"/>
        </w:rPr>
        <w:t xml:space="preserve"> at a rate of 1.25kg per hour</w:t>
      </w:r>
      <w:r w:rsidR="00B23B88">
        <w:rPr>
          <w:rFonts w:cstheme="minorHAnsi"/>
          <w:color w:val="000000"/>
          <w:sz w:val="24"/>
          <w:szCs w:val="24"/>
        </w:rPr>
        <w:t xml:space="preserve"> (gut capacity)</w:t>
      </w:r>
      <w:r w:rsidR="00D44D1A">
        <w:rPr>
          <w:rFonts w:cstheme="minorHAnsi"/>
          <w:color w:val="000000"/>
          <w:sz w:val="24"/>
          <w:szCs w:val="24"/>
        </w:rPr>
        <w:t xml:space="preserve"> until the carcass i</w:t>
      </w:r>
      <w:r w:rsidR="00E21206">
        <w:rPr>
          <w:rFonts w:cstheme="minorHAnsi"/>
          <w:color w:val="000000"/>
          <w:sz w:val="24"/>
          <w:szCs w:val="24"/>
        </w:rPr>
        <w:t>s reduced to bone. When nothing remains for the animals to eat they</w:t>
      </w:r>
      <w:r w:rsidR="00D44D1A">
        <w:rPr>
          <w:rFonts w:cstheme="minorHAnsi"/>
          <w:color w:val="000000"/>
          <w:sz w:val="24"/>
          <w:szCs w:val="24"/>
        </w:rPr>
        <w:t xml:space="preserve"> begin to forage again.</w:t>
      </w:r>
      <w:r>
        <w:rPr>
          <w:rFonts w:cstheme="minorHAnsi"/>
          <w:color w:val="000000"/>
          <w:sz w:val="24"/>
          <w:szCs w:val="24"/>
        </w:rPr>
        <w:t xml:space="preserve"> </w:t>
      </w:r>
      <w:r w:rsidR="00D44D1A">
        <w:rPr>
          <w:rFonts w:cstheme="minorHAnsi"/>
          <w:color w:val="000000"/>
          <w:sz w:val="24"/>
          <w:szCs w:val="24"/>
        </w:rPr>
        <w:t>Without any predators t</w:t>
      </w:r>
      <w:r>
        <w:rPr>
          <w:rFonts w:cstheme="minorHAnsi"/>
          <w:color w:val="000000"/>
          <w:sz w:val="24"/>
          <w:szCs w:val="24"/>
        </w:rPr>
        <w:t>he carcasses decay over a seven day period at a constant rate</w:t>
      </w:r>
      <w:r w:rsidR="0084498C">
        <w:rPr>
          <w:rFonts w:cstheme="minorHAnsi"/>
          <w:color w:val="000000"/>
          <w:sz w:val="24"/>
          <w:szCs w:val="24"/>
        </w:rPr>
        <w:t>,</w:t>
      </w:r>
      <w:r>
        <w:rPr>
          <w:rFonts w:cstheme="minorHAnsi"/>
          <w:color w:val="000000"/>
          <w:sz w:val="24"/>
          <w:szCs w:val="24"/>
        </w:rPr>
        <w:t xml:space="preserve"> eventually all the flesh decays leaving only bone which then decays until nothing remains. </w:t>
      </w:r>
      <w:r w:rsidR="003E7CAB">
        <w:rPr>
          <w:rFonts w:cstheme="minorHAnsi"/>
          <w:color w:val="000000"/>
          <w:sz w:val="24"/>
          <w:szCs w:val="24"/>
        </w:rPr>
        <w:t xml:space="preserve">At the start of a new day, the amount of energy the </w:t>
      </w:r>
      <w:r w:rsidR="002044DD" w:rsidRPr="002044DD">
        <w:rPr>
          <w:rFonts w:cstheme="minorHAnsi"/>
          <w:i/>
          <w:color w:val="000000"/>
          <w:sz w:val="24"/>
          <w:szCs w:val="24"/>
        </w:rPr>
        <w:t>T.rex</w:t>
      </w:r>
      <w:r w:rsidR="003E7CAB">
        <w:rPr>
          <w:rFonts w:cstheme="minorHAnsi"/>
          <w:color w:val="000000"/>
          <w:sz w:val="24"/>
          <w:szCs w:val="24"/>
        </w:rPr>
        <w:t xml:space="preserve"> has is </w:t>
      </w:r>
      <w:r w:rsidR="00874CE1">
        <w:rPr>
          <w:rFonts w:cstheme="minorHAnsi"/>
          <w:color w:val="000000"/>
          <w:sz w:val="24"/>
          <w:szCs w:val="24"/>
        </w:rPr>
        <w:t>reported</w:t>
      </w:r>
      <w:r w:rsidR="003E7CAB">
        <w:rPr>
          <w:rFonts w:cstheme="minorHAnsi"/>
          <w:color w:val="000000"/>
          <w:sz w:val="24"/>
          <w:szCs w:val="24"/>
        </w:rPr>
        <w:t xml:space="preserve"> and new carcasses are deposited according to the calculations of carrion density for the area. </w:t>
      </w:r>
      <w:r w:rsidR="00D44D1A" w:rsidRPr="005F1A3D">
        <w:rPr>
          <w:rFonts w:cstheme="minorHAnsi"/>
          <w:color w:val="000000"/>
          <w:sz w:val="24"/>
          <w:szCs w:val="24"/>
        </w:rPr>
        <w:t xml:space="preserve">We make the reasonable assumption that </w:t>
      </w:r>
      <w:proofErr w:type="spellStart"/>
      <w:r w:rsidR="00D44D1A" w:rsidRPr="005F71F1">
        <w:rPr>
          <w:rFonts w:cstheme="minorHAnsi"/>
          <w:i/>
          <w:color w:val="000000"/>
          <w:sz w:val="24"/>
          <w:szCs w:val="24"/>
        </w:rPr>
        <w:t>Dromaeosaurs</w:t>
      </w:r>
      <w:proofErr w:type="spellEnd"/>
      <w:r w:rsidR="00D44D1A" w:rsidRPr="005F1A3D">
        <w:rPr>
          <w:rFonts w:cstheme="minorHAnsi"/>
          <w:color w:val="000000"/>
          <w:sz w:val="24"/>
          <w:szCs w:val="24"/>
        </w:rPr>
        <w:t xml:space="preserve"> were competitively subordinate to </w:t>
      </w:r>
      <w:r w:rsidR="00D44D1A" w:rsidRPr="005F1A3D">
        <w:rPr>
          <w:rFonts w:cstheme="minorHAnsi"/>
          <w:i/>
          <w:color w:val="000000"/>
          <w:sz w:val="24"/>
          <w:szCs w:val="24"/>
        </w:rPr>
        <w:t xml:space="preserve">T. </w:t>
      </w:r>
      <w:proofErr w:type="spellStart"/>
      <w:r w:rsidR="00D44D1A" w:rsidRPr="005F1A3D">
        <w:rPr>
          <w:rFonts w:cstheme="minorHAnsi"/>
          <w:i/>
          <w:color w:val="000000"/>
          <w:sz w:val="24"/>
          <w:szCs w:val="24"/>
        </w:rPr>
        <w:t>rex</w:t>
      </w:r>
      <w:proofErr w:type="spellEnd"/>
      <w:r w:rsidR="00D44D1A" w:rsidRPr="005F1A3D">
        <w:rPr>
          <w:rFonts w:cstheme="minorHAnsi"/>
          <w:color w:val="000000"/>
          <w:sz w:val="24"/>
          <w:szCs w:val="24"/>
        </w:rPr>
        <w:t xml:space="preserve"> and so </w:t>
      </w:r>
      <w:r w:rsidR="00D44D1A">
        <w:rPr>
          <w:rFonts w:cstheme="minorHAnsi"/>
          <w:color w:val="000000"/>
          <w:sz w:val="24"/>
          <w:szCs w:val="24"/>
        </w:rPr>
        <w:t>in the model the former actively avoid the latter if they come within visual range.</w:t>
      </w:r>
    </w:p>
    <w:p w14:paraId="6ACCA776" w14:textId="77777777" w:rsidR="002044DD" w:rsidRPr="005F1A3D" w:rsidRDefault="00F16D0C" w:rsidP="00F23936">
      <w:pPr>
        <w:autoSpaceDE w:val="0"/>
        <w:autoSpaceDN w:val="0"/>
        <w:adjustRightInd w:val="0"/>
        <w:spacing w:after="0" w:line="480" w:lineRule="auto"/>
        <w:rPr>
          <w:rFonts w:cstheme="minorHAnsi"/>
          <w:color w:val="000000"/>
          <w:sz w:val="24"/>
          <w:szCs w:val="24"/>
        </w:rPr>
      </w:pPr>
      <w:r>
        <w:rPr>
          <w:rFonts w:cstheme="minorHAnsi"/>
          <w:color w:val="000000"/>
          <w:sz w:val="24"/>
          <w:szCs w:val="24"/>
        </w:rPr>
        <w:t xml:space="preserve"> </w:t>
      </w:r>
    </w:p>
    <w:p w14:paraId="48413761" w14:textId="77777777" w:rsidR="00440B88" w:rsidRDefault="00440B88" w:rsidP="00F23936">
      <w:pPr>
        <w:autoSpaceDE w:val="0"/>
        <w:autoSpaceDN w:val="0"/>
        <w:adjustRightInd w:val="0"/>
        <w:spacing w:after="0" w:line="480" w:lineRule="auto"/>
        <w:rPr>
          <w:rFonts w:cstheme="minorHAnsi"/>
          <w:b/>
          <w:color w:val="000000"/>
          <w:sz w:val="24"/>
          <w:szCs w:val="24"/>
        </w:rPr>
      </w:pPr>
      <w:r w:rsidRPr="005F1A3D">
        <w:rPr>
          <w:rFonts w:cstheme="minorHAnsi"/>
          <w:b/>
          <w:color w:val="000000"/>
          <w:sz w:val="24"/>
          <w:szCs w:val="24"/>
        </w:rPr>
        <w:t>Results</w:t>
      </w:r>
    </w:p>
    <w:p w14:paraId="08F65218" w14:textId="77777777" w:rsidR="00013438" w:rsidRPr="005F1A3D" w:rsidRDefault="00013438" w:rsidP="00F23936">
      <w:pPr>
        <w:autoSpaceDE w:val="0"/>
        <w:autoSpaceDN w:val="0"/>
        <w:adjustRightInd w:val="0"/>
        <w:spacing w:after="0" w:line="480" w:lineRule="auto"/>
        <w:rPr>
          <w:rFonts w:cstheme="minorHAnsi"/>
          <w:b/>
          <w:color w:val="000000"/>
          <w:sz w:val="24"/>
          <w:szCs w:val="24"/>
        </w:rPr>
      </w:pPr>
    </w:p>
    <w:p w14:paraId="6CB80BA1" w14:textId="77777777" w:rsidR="00521625" w:rsidRPr="005F1A3D" w:rsidRDefault="00440B88" w:rsidP="00F23936">
      <w:pPr>
        <w:autoSpaceDE w:val="0"/>
        <w:autoSpaceDN w:val="0"/>
        <w:adjustRightInd w:val="0"/>
        <w:spacing w:after="0" w:line="480" w:lineRule="auto"/>
        <w:rPr>
          <w:rFonts w:cstheme="minorHAnsi"/>
          <w:b/>
          <w:color w:val="000000"/>
          <w:sz w:val="24"/>
          <w:szCs w:val="24"/>
        </w:rPr>
      </w:pPr>
      <w:commentRangeStart w:id="117"/>
      <w:r w:rsidRPr="005F1A3D">
        <w:rPr>
          <w:rFonts w:cstheme="minorHAnsi"/>
          <w:b/>
          <w:color w:val="000000"/>
          <w:sz w:val="24"/>
          <w:szCs w:val="24"/>
        </w:rPr>
        <w:t>Discussion</w:t>
      </w:r>
      <w:commentRangeEnd w:id="117"/>
      <w:r w:rsidR="00225054">
        <w:rPr>
          <w:rStyle w:val="CommentReference"/>
        </w:rPr>
        <w:commentReference w:id="117"/>
      </w:r>
    </w:p>
    <w:p w14:paraId="6BA30012" w14:textId="77777777" w:rsidR="00883570" w:rsidRDefault="00883570" w:rsidP="00883570">
      <w:pPr>
        <w:spacing w:after="0" w:line="480" w:lineRule="auto"/>
        <w:rPr>
          <w:rFonts w:cstheme="minorHAnsi"/>
          <w:color w:val="000000"/>
          <w:sz w:val="24"/>
          <w:szCs w:val="24"/>
        </w:rPr>
      </w:pPr>
      <w:r w:rsidRPr="005F1A3D">
        <w:rPr>
          <w:rFonts w:cstheme="minorHAnsi"/>
          <w:color w:val="000000"/>
          <w:sz w:val="24"/>
          <w:szCs w:val="24"/>
        </w:rPr>
        <w:t xml:space="preserve">Brown hyenas can detect carcasses 2km downwind </w:t>
      </w:r>
      <w:r w:rsidR="00B957AC" w:rsidRPr="005F1A3D">
        <w:rPr>
          <w:rFonts w:cstheme="minorHAnsi"/>
          <w:color w:val="000000"/>
          <w:sz w:val="24"/>
          <w:szCs w:val="24"/>
        </w:rPr>
        <w:fldChar w:fldCharType="begin"/>
      </w:r>
      <w:r w:rsidR="00456FFD">
        <w:rPr>
          <w:rFonts w:cstheme="minorHAnsi"/>
          <w:color w:val="000000"/>
          <w:sz w:val="24"/>
          <w:szCs w:val="24"/>
        </w:rPr>
        <w:instrText xml:space="preserve"> ADDIN EN.CITE &lt;EndNote&gt;&lt;Cite&gt;&lt;Author&gt;Mills&lt;/Author&gt;&lt;Year&gt;1990&lt;/Year&gt;&lt;RecNum&gt;146&lt;/RecNum&gt;&lt;DisplayText&gt;[37]&lt;/DisplayText&gt;&lt;record&gt;&lt;rec-number&gt;146&lt;/rec-number&gt;&lt;foreign-keys&gt;&lt;key app="EN" db-id="wez5psevaea25gear0axwr9oep2wvd2tvsvr"&gt;146&lt;/key&gt;&lt;/foreign-keys&gt;&lt;ref-type name="Book"&gt;6&lt;/ref-type&gt;&lt;contributors&gt;&lt;authors&gt;&lt;author&gt;Mills, MGL&lt;/author&gt;&lt;/authors&gt;&lt;/contributors&gt;&lt;titles&gt;&lt;title&gt;Kalahari hyaenas: comparative behavioural ecology of two species&lt;/title&gt;&lt;/titles&gt;&lt;volume&gt;304&lt;/volume&gt;&lt;dates&gt;&lt;year&gt;1990&lt;/year&gt;&lt;/dates&gt;&lt;publisher&gt;Unwin Hyman London&lt;/publisher&gt;&lt;urls&gt;&lt;/urls&gt;&lt;/record&gt;&lt;/Cite&gt;&lt;Cite&gt;&lt;Author&gt;Mills&lt;/Author&gt;&lt;Year&gt;1990&lt;/Year&gt;&lt;RecNum&gt;146&lt;/RecNum&gt;&lt;record&gt;&lt;rec-number&gt;146&lt;/rec-number&gt;&lt;foreign-keys&gt;&lt;key app="EN" db-id="wez5psevaea25gear0axwr9oep2wvd2tvsvr"&gt;146&lt;/key&gt;&lt;/foreign-keys&gt;&lt;ref-type name="Book"&gt;6&lt;/ref-type&gt;&lt;contributors&gt;&lt;authors&gt;&lt;author&gt;Mills, MGL&lt;/author&gt;&lt;/authors&gt;&lt;/contributors&gt;&lt;titles&gt;&lt;title&gt;Kalahari hyaenas: comparative behavioural ecology of two species&lt;/title&gt;&lt;/titles&gt;&lt;volume&gt;304&lt;/volume&gt;&lt;dates&gt;&lt;year&gt;1990&lt;/year&gt;&lt;/dates&gt;&lt;publisher&gt;Unwin Hyman London&lt;/publisher&gt;&lt;urls&gt;&lt;/urls&gt;&lt;/record&gt;&lt;/Cite&gt;&lt;/EndNote&gt;</w:instrText>
      </w:r>
      <w:r w:rsidR="00B957AC" w:rsidRPr="005F1A3D">
        <w:rPr>
          <w:rFonts w:cstheme="minorHAnsi"/>
          <w:color w:val="000000"/>
          <w:sz w:val="24"/>
          <w:szCs w:val="24"/>
        </w:rPr>
        <w:fldChar w:fldCharType="separate"/>
      </w:r>
      <w:r w:rsidR="00456FFD">
        <w:rPr>
          <w:rFonts w:cstheme="minorHAnsi"/>
          <w:noProof/>
          <w:color w:val="000000"/>
          <w:sz w:val="24"/>
          <w:szCs w:val="24"/>
        </w:rPr>
        <w:t>[</w:t>
      </w:r>
      <w:hyperlink w:anchor="_ENREF_37" w:tooltip="Mills, 1990 #146" w:history="1">
        <w:r w:rsidR="00456FFD">
          <w:rPr>
            <w:rFonts w:cstheme="minorHAnsi"/>
            <w:noProof/>
            <w:color w:val="000000"/>
            <w:sz w:val="24"/>
            <w:szCs w:val="24"/>
          </w:rPr>
          <w:t>37</w:t>
        </w:r>
      </w:hyperlink>
      <w:r w:rsidR="00456FFD">
        <w:rPr>
          <w:rFonts w:cstheme="minorHAnsi"/>
          <w:noProof/>
          <w:color w:val="000000"/>
          <w:sz w:val="24"/>
          <w:szCs w:val="24"/>
        </w:rPr>
        <w:t>]</w:t>
      </w:r>
      <w:r w:rsidR="00B957AC" w:rsidRPr="005F1A3D">
        <w:rPr>
          <w:rFonts w:cstheme="minorHAnsi"/>
          <w:color w:val="000000"/>
          <w:sz w:val="24"/>
          <w:szCs w:val="24"/>
        </w:rPr>
        <w:fldChar w:fldCharType="end"/>
      </w:r>
      <w:r w:rsidRPr="005F1A3D">
        <w:rPr>
          <w:rFonts w:cstheme="minorHAnsi"/>
          <w:color w:val="000000"/>
          <w:sz w:val="24"/>
          <w:szCs w:val="24"/>
        </w:rPr>
        <w:t xml:space="preserve"> and the olfactory bulbs of </w:t>
      </w:r>
      <w:r w:rsidRPr="005F1A3D">
        <w:rPr>
          <w:rFonts w:cstheme="minorHAnsi"/>
          <w:i/>
          <w:color w:val="000000"/>
          <w:sz w:val="24"/>
          <w:szCs w:val="24"/>
        </w:rPr>
        <w:t xml:space="preserve">T. </w:t>
      </w:r>
      <w:proofErr w:type="spellStart"/>
      <w:r w:rsidRPr="005F1A3D">
        <w:rPr>
          <w:rFonts w:cstheme="minorHAnsi"/>
          <w:i/>
          <w:color w:val="000000"/>
          <w:sz w:val="24"/>
          <w:szCs w:val="24"/>
        </w:rPr>
        <w:t>rex</w:t>
      </w:r>
      <w:proofErr w:type="spellEnd"/>
      <w:r w:rsidRPr="005F1A3D">
        <w:rPr>
          <w:rFonts w:cstheme="minorHAnsi"/>
          <w:color w:val="000000"/>
          <w:sz w:val="24"/>
          <w:szCs w:val="24"/>
        </w:rPr>
        <w:t xml:space="preserve">  indicate an impressive ability in this respect</w:t>
      </w:r>
      <w:r>
        <w:rPr>
          <w:rFonts w:cstheme="minorHAnsi"/>
          <w:color w:val="000000"/>
          <w:sz w:val="24"/>
          <w:szCs w:val="24"/>
        </w:rPr>
        <w:t xml:space="preserve"> </w:t>
      </w:r>
      <w:r w:rsidR="00B957AC">
        <w:rPr>
          <w:rFonts w:cstheme="minorHAnsi"/>
          <w:color w:val="000000"/>
          <w:sz w:val="24"/>
          <w:szCs w:val="24"/>
        </w:rPr>
        <w:fldChar w:fldCharType="begin"/>
      </w:r>
      <w:r w:rsidR="00456FFD">
        <w:rPr>
          <w:rFonts w:cstheme="minorHAnsi"/>
          <w:color w:val="000000"/>
          <w:sz w:val="24"/>
          <w:szCs w:val="24"/>
        </w:rPr>
        <w:instrText xml:space="preserve"> ADDIN EN.CITE &lt;EndNote&gt;&lt;Cite&gt;&lt;Author&gt;Witmer&lt;/Author&gt;&lt;Year&gt;2009&lt;/Year&gt;&lt;RecNum&gt;204&lt;/RecNum&gt;&lt;DisplayText&gt;[38]&lt;/DisplayText&gt;&lt;record&gt;&lt;rec-number&gt;204&lt;/rec-number&gt;&lt;foreign-keys&gt;&lt;key app="EN" db-id="wez5psevaea25gear0axwr9oep2wvd2tvsvr"&gt;204&lt;/key&gt;&lt;/foreign-keys&gt;&lt;ref-type name="Journal Article"&gt;17&lt;/ref-type&gt;&lt;contributors&gt;&lt;authors&gt;&lt;author&gt;Witmer, Lawrence M&lt;/author&gt;&lt;author&gt;Ridgely, Ryan C&lt;/author&gt;&lt;/authors&gt;&lt;/contributors&gt;&lt;titles&gt;&lt;title&gt;New insights into the brain, braincase, and ear region of tyrannosaurs (Dinosauria, Theropoda), with implications for sensory organization and behavior&lt;/title&gt;&lt;secondary-title&gt;The Anatomical Record&lt;/secondary-title&gt;&lt;/titles&gt;&lt;periodical&gt;&lt;full-title&gt;The Anatomical Record&lt;/full-title&gt;&lt;/periodical&gt;&lt;pages&gt;1266-1296&lt;/pages&gt;&lt;volume&gt;292&lt;/volume&gt;&lt;number&gt;9&lt;/number&gt;&lt;dates&gt;&lt;year&gt;2009&lt;/year&gt;&lt;/dates&gt;&lt;isbn&gt;1932-8494&lt;/isbn&gt;&lt;urls&gt;&lt;/urls&gt;&lt;/record&gt;&lt;/Cite&gt;&lt;/EndNote&gt;</w:instrText>
      </w:r>
      <w:r w:rsidR="00B957AC">
        <w:rPr>
          <w:rFonts w:cstheme="minorHAnsi"/>
          <w:color w:val="000000"/>
          <w:sz w:val="24"/>
          <w:szCs w:val="24"/>
        </w:rPr>
        <w:fldChar w:fldCharType="separate"/>
      </w:r>
      <w:r w:rsidR="00456FFD">
        <w:rPr>
          <w:rFonts w:cstheme="minorHAnsi"/>
          <w:noProof/>
          <w:color w:val="000000"/>
          <w:sz w:val="24"/>
          <w:szCs w:val="24"/>
        </w:rPr>
        <w:t>[</w:t>
      </w:r>
      <w:hyperlink w:anchor="_ENREF_38" w:tooltip="Witmer, 2009 #204" w:history="1">
        <w:r w:rsidR="00456FFD">
          <w:rPr>
            <w:rFonts w:cstheme="minorHAnsi"/>
            <w:noProof/>
            <w:color w:val="000000"/>
            <w:sz w:val="24"/>
            <w:szCs w:val="24"/>
          </w:rPr>
          <w:t>38</w:t>
        </w:r>
      </w:hyperlink>
      <w:r w:rsidR="00456FFD">
        <w:rPr>
          <w:rFonts w:cstheme="minorHAnsi"/>
          <w:noProof/>
          <w:color w:val="000000"/>
          <w:sz w:val="24"/>
          <w:szCs w:val="24"/>
        </w:rPr>
        <w:t>]</w:t>
      </w:r>
      <w:r w:rsidR="00B957AC">
        <w:rPr>
          <w:rFonts w:cstheme="minorHAnsi"/>
          <w:color w:val="000000"/>
          <w:sz w:val="24"/>
          <w:szCs w:val="24"/>
        </w:rPr>
        <w:fldChar w:fldCharType="end"/>
      </w:r>
      <w:r w:rsidRPr="005F1A3D">
        <w:rPr>
          <w:rFonts w:cstheme="minorHAnsi"/>
          <w:color w:val="000000"/>
          <w:sz w:val="24"/>
          <w:szCs w:val="24"/>
        </w:rPr>
        <w:t xml:space="preserve">.  Scavengers are often attracted to carrion by the presence of other scavengers too </w:t>
      </w:r>
      <w:r w:rsidR="00B957AC" w:rsidRPr="005F1A3D">
        <w:rPr>
          <w:rFonts w:cstheme="minorHAnsi"/>
          <w:color w:val="000000"/>
          <w:sz w:val="24"/>
          <w:szCs w:val="24"/>
        </w:rPr>
        <w:fldChar w:fldCharType="begin"/>
      </w:r>
      <w:r w:rsidR="00456FFD">
        <w:rPr>
          <w:rFonts w:cstheme="minorHAnsi"/>
          <w:color w:val="000000"/>
          <w:sz w:val="24"/>
          <w:szCs w:val="24"/>
        </w:rPr>
        <w:instrText xml:space="preserve"> ADDIN EN.CITE &lt;EndNote&gt;&lt;Cite&gt;&lt;Author&gt;Mundy&lt;/Author&gt;&lt;Year&gt;1992&lt;/Year&gt;&lt;RecNum&gt;74&lt;/RecNum&gt;&lt;DisplayText&gt;[39]&lt;/DisplayText&gt;&lt;record&gt;&lt;rec-number&gt;74&lt;/rec-number&gt;&lt;foreign-keys&gt;&lt;key app="EN" db-id="wez5psevaea25gear0axwr9oep2wvd2tvsvr"&gt;74&lt;/key&gt;&lt;/foreign-keys&gt;&lt;ref-type name="Book"&gt;6&lt;/ref-type&gt;&lt;contributors&gt;&lt;authors&gt;&lt;author&gt;Mundy, P.J.&lt;/author&gt;&lt;author&gt;Butchart, D.&lt;/author&gt;&lt;author&gt;Ledger, J.&lt;/author&gt;&lt;author&gt;Piper, S.&lt;/author&gt;&lt;/authors&gt;&lt;/contributors&gt;&lt;titles&gt;&lt;title&gt;The Vultures of Africa&lt;/title&gt;&lt;/titles&gt;&lt;dates&gt;&lt;year&gt;1992&lt;/year&gt;&lt;/dates&gt;&lt;publisher&gt;Academic Press London&lt;/publisher&gt;&lt;isbn&gt;0125105851&lt;/isbn&gt;&lt;urls&gt;&lt;/urls&gt;&lt;/record&gt;&lt;/Cite&gt;&lt;/EndNote&gt;</w:instrText>
      </w:r>
      <w:r w:rsidR="00B957AC" w:rsidRPr="005F1A3D">
        <w:rPr>
          <w:rFonts w:cstheme="minorHAnsi"/>
          <w:color w:val="000000"/>
          <w:sz w:val="24"/>
          <w:szCs w:val="24"/>
        </w:rPr>
        <w:fldChar w:fldCharType="separate"/>
      </w:r>
      <w:r w:rsidR="00456FFD">
        <w:rPr>
          <w:rFonts w:cstheme="minorHAnsi"/>
          <w:noProof/>
          <w:color w:val="000000"/>
          <w:sz w:val="24"/>
          <w:szCs w:val="24"/>
        </w:rPr>
        <w:t>[</w:t>
      </w:r>
      <w:hyperlink w:anchor="_ENREF_39" w:tooltip="Mundy, 1992 #74" w:history="1">
        <w:r w:rsidR="00456FFD">
          <w:rPr>
            <w:rFonts w:cstheme="minorHAnsi"/>
            <w:noProof/>
            <w:color w:val="000000"/>
            <w:sz w:val="24"/>
            <w:szCs w:val="24"/>
          </w:rPr>
          <w:t>39</w:t>
        </w:r>
      </w:hyperlink>
      <w:r w:rsidR="00456FFD">
        <w:rPr>
          <w:rFonts w:cstheme="minorHAnsi"/>
          <w:noProof/>
          <w:color w:val="000000"/>
          <w:sz w:val="24"/>
          <w:szCs w:val="24"/>
        </w:rPr>
        <w:t>]</w:t>
      </w:r>
      <w:r w:rsidR="00B957AC" w:rsidRPr="005F1A3D">
        <w:rPr>
          <w:rFonts w:cstheme="minorHAnsi"/>
          <w:color w:val="000000"/>
          <w:sz w:val="24"/>
          <w:szCs w:val="24"/>
        </w:rPr>
        <w:fldChar w:fldCharType="end"/>
      </w:r>
      <w:r w:rsidR="00AD3E94">
        <w:rPr>
          <w:rFonts w:cstheme="minorHAnsi"/>
          <w:color w:val="000000"/>
          <w:sz w:val="24"/>
          <w:szCs w:val="24"/>
        </w:rPr>
        <w:t xml:space="preserve"> </w:t>
      </w:r>
      <w:r w:rsidRPr="005F1A3D">
        <w:rPr>
          <w:rFonts w:cstheme="minorHAnsi"/>
          <w:color w:val="000000"/>
          <w:sz w:val="24"/>
          <w:szCs w:val="24"/>
        </w:rPr>
        <w:t>and this would increase the likelihood of visual detection.</w:t>
      </w:r>
    </w:p>
    <w:p w14:paraId="6746919F" w14:textId="77777777" w:rsidR="00883570" w:rsidRDefault="00883570" w:rsidP="00883570">
      <w:pPr>
        <w:spacing w:after="0" w:line="480" w:lineRule="auto"/>
        <w:rPr>
          <w:rFonts w:cstheme="minorHAnsi"/>
          <w:color w:val="000000"/>
          <w:sz w:val="24"/>
          <w:szCs w:val="24"/>
        </w:rPr>
      </w:pPr>
    </w:p>
    <w:p w14:paraId="194D6DEF" w14:textId="77777777" w:rsidR="00456FFD" w:rsidRDefault="00883570" w:rsidP="00456FFD">
      <w:pPr>
        <w:autoSpaceDE w:val="0"/>
        <w:autoSpaceDN w:val="0"/>
        <w:adjustRightInd w:val="0"/>
        <w:spacing w:after="0" w:line="480" w:lineRule="auto"/>
        <w:rPr>
          <w:rFonts w:cstheme="minorHAnsi"/>
          <w:color w:val="000000"/>
          <w:sz w:val="24"/>
          <w:szCs w:val="24"/>
        </w:rPr>
      </w:pPr>
      <w:r>
        <w:rPr>
          <w:rFonts w:cstheme="minorHAnsi"/>
          <w:color w:val="000000"/>
          <w:sz w:val="24"/>
          <w:szCs w:val="24"/>
        </w:rPr>
        <w:t xml:space="preserve">Gut capacity scales almost </w:t>
      </w:r>
      <w:proofErr w:type="spellStart"/>
      <w:r>
        <w:rPr>
          <w:rFonts w:cstheme="minorHAnsi"/>
          <w:color w:val="000000"/>
          <w:sz w:val="24"/>
          <w:szCs w:val="24"/>
        </w:rPr>
        <w:t>isometrically</w:t>
      </w:r>
      <w:proofErr w:type="spellEnd"/>
      <w:r>
        <w:rPr>
          <w:rFonts w:cstheme="minorHAnsi"/>
          <w:color w:val="000000"/>
          <w:sz w:val="24"/>
          <w:szCs w:val="24"/>
        </w:rPr>
        <w:t xml:space="preserve"> with body mass </w:t>
      </w:r>
      <w:r w:rsidR="00B957AC">
        <w:rPr>
          <w:rFonts w:cstheme="minorHAnsi"/>
          <w:color w:val="000000"/>
          <w:sz w:val="24"/>
          <w:szCs w:val="24"/>
        </w:rPr>
        <w:fldChar w:fldCharType="begin"/>
      </w:r>
      <w:r w:rsidR="00255578">
        <w:rPr>
          <w:rFonts w:cstheme="minorHAnsi"/>
          <w:color w:val="000000"/>
          <w:sz w:val="24"/>
          <w:szCs w:val="24"/>
        </w:rPr>
        <w:instrText xml:space="preserve"> ADDIN EN.CITE &lt;EndNote&gt;&lt;Cite&gt;&lt;Author&gt;Calder&lt;/Author&gt;&lt;Year&gt;1996&lt;/Year&gt;&lt;RecNum&gt;170&lt;/RecNum&gt;&lt;DisplayText&gt;[36]&lt;/DisplayText&gt;&lt;record&gt;&lt;rec-number&gt;170&lt;/rec-number&gt;&lt;foreign-keys&gt;&lt;key app="EN" db-id="wez5psevaea25gear0axwr9oep2wvd2tvsvr"&gt;170&lt;/key&gt;&lt;/foreign-keys&gt;&lt;ref-type name="Book"&gt;6&lt;/ref-type&gt;&lt;contributors&gt;&lt;authors&gt;&lt;author&gt;Calder, William A&lt;/author&gt;&lt;/authors&gt;&lt;/contributors&gt;&lt;titles&gt;&lt;title&gt;Size, function, and life history&lt;/title&gt;&lt;/titles&gt;&lt;dates&gt;&lt;year&gt;1996&lt;/year&gt;&lt;/dates&gt;&lt;publisher&gt;Courier Dover Publications&lt;/publisher&gt;&lt;isbn&gt;0486691918&lt;/isbn&gt;&lt;urls&gt;&lt;/urls&gt;&lt;/record&gt;&lt;/Cite&gt;&lt;/EndNote&gt;</w:instrText>
      </w:r>
      <w:r w:rsidR="00B957AC">
        <w:rPr>
          <w:rFonts w:cstheme="minorHAnsi"/>
          <w:color w:val="000000"/>
          <w:sz w:val="24"/>
          <w:szCs w:val="24"/>
        </w:rPr>
        <w:fldChar w:fldCharType="separate"/>
      </w:r>
      <w:r w:rsidR="00255578">
        <w:rPr>
          <w:rFonts w:cstheme="minorHAnsi"/>
          <w:noProof/>
          <w:color w:val="000000"/>
          <w:sz w:val="24"/>
          <w:szCs w:val="24"/>
        </w:rPr>
        <w:t>[</w:t>
      </w:r>
      <w:hyperlink w:anchor="_ENREF_36" w:tooltip="Calder, 1996 #170" w:history="1">
        <w:r w:rsidR="00456FFD">
          <w:rPr>
            <w:rFonts w:cstheme="minorHAnsi"/>
            <w:noProof/>
            <w:color w:val="000000"/>
            <w:sz w:val="24"/>
            <w:szCs w:val="24"/>
          </w:rPr>
          <w:t>36</w:t>
        </w:r>
      </w:hyperlink>
      <w:r w:rsidR="00255578">
        <w:rPr>
          <w:rFonts w:cstheme="minorHAnsi"/>
          <w:noProof/>
          <w:color w:val="000000"/>
          <w:sz w:val="24"/>
          <w:szCs w:val="24"/>
        </w:rPr>
        <w:t>]</w:t>
      </w:r>
      <w:r w:rsidR="00B957AC">
        <w:rPr>
          <w:rFonts w:cstheme="minorHAnsi"/>
          <w:color w:val="000000"/>
          <w:sz w:val="24"/>
          <w:szCs w:val="24"/>
        </w:rPr>
        <w:fldChar w:fldCharType="end"/>
      </w:r>
      <w:r>
        <w:rPr>
          <w:rFonts w:cstheme="minorHAnsi"/>
          <w:color w:val="000000"/>
          <w:sz w:val="24"/>
          <w:szCs w:val="24"/>
        </w:rPr>
        <w:t xml:space="preserve"> so a larger animal is better able to cope with the ephemerality of carrion by relying on its reserves during times of scarcity and also by being able to consume a larger portion of a carcass in one sitting </w:t>
      </w:r>
      <w:r w:rsidR="00B957AC">
        <w:rPr>
          <w:rFonts w:cstheme="minorHAnsi"/>
          <w:color w:val="000000"/>
          <w:sz w:val="24"/>
          <w:szCs w:val="24"/>
        </w:rPr>
        <w:fldChar w:fldCharType="begin"/>
      </w:r>
      <w:r w:rsidR="00267A22">
        <w:rPr>
          <w:rFonts w:cstheme="minorHAnsi"/>
          <w:color w:val="000000"/>
          <w:sz w:val="24"/>
          <w:szCs w:val="24"/>
        </w:rPr>
        <w:instrText xml:space="preserve"> ADDIN EN.CITE &lt;EndNote&gt;&lt;Cite&gt;&lt;Author&gt;Ruxton&lt;/Author&gt;&lt;Year&gt;2004&lt;/Year&gt;&lt;RecNum&gt;87&lt;/RecNum&gt;&lt;DisplayText&gt;[11]&lt;/DisplayText&gt;&lt;record&gt;&lt;rec-number&gt;87&lt;/rec-number&gt;&lt;foreign-keys&gt;&lt;key app="EN" db-id="wez5psevaea25gear0axwr9oep2wvd2tvsvr"&gt;87&lt;/key&gt;&lt;/foreign-keys&gt;&lt;ref-type name="Journal Article"&gt;17&lt;/ref-type&gt;&lt;contributors&gt;&lt;authors&gt;&lt;author&gt;Ruxton, G.D.&lt;/author&gt;&lt;author&gt;Houston, D.C.&lt;/author&gt;&lt;/authors&gt;&lt;/contributors&gt;&lt;titles&gt;&lt;title&gt;Obligate vertebrate scavengers must be large soaring fliers&lt;/title&gt;&lt;secondary-title&gt;Journal of theoretical biology&lt;/secondary-title&gt;&lt;/titles&gt;&lt;periodical&gt;&lt;full-title&gt;Journal of theoretical biology&lt;/full-title&gt;&lt;/periodical&gt;&lt;pages&gt;431-436&lt;/pages&gt;&lt;volume&gt;228&lt;/volume&gt;&lt;number&gt;3&lt;/number&gt;&lt;dates&gt;&lt;year&gt;2004&lt;/year&gt;&lt;/dates&gt;&lt;isbn&gt;0022-5193&lt;/isbn&gt;&lt;urls&gt;&lt;/urls&gt;&lt;/record&gt;&lt;/Cite&gt;&lt;/EndNote&gt;</w:instrText>
      </w:r>
      <w:r w:rsidR="00B957AC">
        <w:rPr>
          <w:rFonts w:cstheme="minorHAnsi"/>
          <w:color w:val="000000"/>
          <w:sz w:val="24"/>
          <w:szCs w:val="24"/>
        </w:rPr>
        <w:fldChar w:fldCharType="separate"/>
      </w:r>
      <w:r w:rsidR="00267A22">
        <w:rPr>
          <w:rFonts w:cstheme="minorHAnsi"/>
          <w:noProof/>
          <w:color w:val="000000"/>
          <w:sz w:val="24"/>
          <w:szCs w:val="24"/>
        </w:rPr>
        <w:t>[</w:t>
      </w:r>
      <w:hyperlink w:anchor="_ENREF_11" w:tooltip="Ruxton, 2004 #87" w:history="1">
        <w:r w:rsidR="00456FFD">
          <w:rPr>
            <w:rFonts w:cstheme="minorHAnsi"/>
            <w:noProof/>
            <w:color w:val="000000"/>
            <w:sz w:val="24"/>
            <w:szCs w:val="24"/>
          </w:rPr>
          <w:t>11</w:t>
        </w:r>
      </w:hyperlink>
      <w:r w:rsidR="00267A22">
        <w:rPr>
          <w:rFonts w:cstheme="minorHAnsi"/>
          <w:noProof/>
          <w:color w:val="000000"/>
          <w:sz w:val="24"/>
          <w:szCs w:val="24"/>
        </w:rPr>
        <w:t>]</w:t>
      </w:r>
      <w:r w:rsidR="00B957AC">
        <w:rPr>
          <w:rFonts w:cstheme="minorHAnsi"/>
          <w:color w:val="000000"/>
          <w:sz w:val="24"/>
          <w:szCs w:val="24"/>
        </w:rPr>
        <w:fldChar w:fldCharType="end"/>
      </w:r>
      <w:r>
        <w:rPr>
          <w:rFonts w:cstheme="minorHAnsi"/>
          <w:color w:val="000000"/>
          <w:sz w:val="24"/>
          <w:szCs w:val="24"/>
        </w:rPr>
        <w:t xml:space="preserve">. Thus, adult </w:t>
      </w:r>
      <w:r w:rsidR="002044DD" w:rsidRPr="002044DD">
        <w:rPr>
          <w:rFonts w:cstheme="minorHAnsi"/>
          <w:i/>
          <w:color w:val="000000"/>
          <w:sz w:val="24"/>
          <w:szCs w:val="24"/>
        </w:rPr>
        <w:t>T.rex</w:t>
      </w:r>
      <w:r>
        <w:rPr>
          <w:rFonts w:cstheme="minorHAnsi"/>
          <w:color w:val="000000"/>
          <w:sz w:val="24"/>
          <w:szCs w:val="24"/>
        </w:rPr>
        <w:t xml:space="preserve"> were more suited to scavenging than juveniles. </w:t>
      </w:r>
      <w:r w:rsidR="00456FFD">
        <w:rPr>
          <w:rFonts w:cstheme="minorHAnsi"/>
          <w:color w:val="000000"/>
          <w:sz w:val="24"/>
          <w:szCs w:val="24"/>
        </w:rPr>
        <w:t>[</w:t>
      </w:r>
      <w:r w:rsidR="00456FFD" w:rsidRPr="005F1A3D">
        <w:rPr>
          <w:rFonts w:cstheme="minorHAnsi"/>
          <w:color w:val="000000"/>
          <w:sz w:val="24"/>
          <w:szCs w:val="24"/>
        </w:rPr>
        <w:t>Survival time or fasting endurance (</w:t>
      </w:r>
      <w:proofErr w:type="spellStart"/>
      <w:r w:rsidR="00456FFD" w:rsidRPr="005F1A3D">
        <w:rPr>
          <w:rFonts w:cstheme="minorHAnsi"/>
          <w:color w:val="000000"/>
          <w:sz w:val="24"/>
          <w:szCs w:val="24"/>
        </w:rPr>
        <w:t>t</w:t>
      </w:r>
      <w:r w:rsidR="00456FFD" w:rsidRPr="005F1A3D">
        <w:rPr>
          <w:rFonts w:cstheme="minorHAnsi"/>
          <w:color w:val="000000"/>
          <w:sz w:val="24"/>
          <w:szCs w:val="24"/>
          <w:vertAlign w:val="subscript"/>
        </w:rPr>
        <w:t>s</w:t>
      </w:r>
      <w:proofErr w:type="spellEnd"/>
      <w:r w:rsidR="00456FFD" w:rsidRPr="005F1A3D">
        <w:rPr>
          <w:rFonts w:cstheme="minorHAnsi"/>
          <w:color w:val="000000"/>
          <w:sz w:val="24"/>
          <w:szCs w:val="24"/>
        </w:rPr>
        <w:t xml:space="preserve">) may be estimated by dividing usable energy stores by minimal survival requirements: </w:t>
      </w:r>
      <w:proofErr w:type="spellStart"/>
      <w:r w:rsidR="00456FFD" w:rsidRPr="005F1A3D">
        <w:rPr>
          <w:rFonts w:cstheme="minorHAnsi"/>
          <w:color w:val="000000"/>
          <w:sz w:val="24"/>
          <w:szCs w:val="24"/>
        </w:rPr>
        <w:t>t</w:t>
      </w:r>
      <w:r w:rsidR="00456FFD" w:rsidRPr="005F1A3D">
        <w:rPr>
          <w:rFonts w:cstheme="minorHAnsi"/>
          <w:color w:val="000000"/>
          <w:sz w:val="24"/>
          <w:szCs w:val="24"/>
          <w:vertAlign w:val="subscript"/>
        </w:rPr>
        <w:t>s</w:t>
      </w:r>
      <w:proofErr w:type="spellEnd"/>
      <w:r w:rsidR="00456FFD" w:rsidRPr="005F1A3D">
        <w:rPr>
          <w:rFonts w:cstheme="minorHAnsi"/>
          <w:color w:val="000000"/>
          <w:sz w:val="24"/>
          <w:szCs w:val="24"/>
        </w:rPr>
        <w:t xml:space="preserve"> = 9.30 M</w:t>
      </w:r>
      <w:r w:rsidR="00456FFD" w:rsidRPr="005F1A3D">
        <w:rPr>
          <w:rFonts w:cstheme="minorHAnsi"/>
          <w:color w:val="000000"/>
          <w:sz w:val="24"/>
          <w:szCs w:val="24"/>
          <w:vertAlign w:val="subscript"/>
        </w:rPr>
        <w:t>b</w:t>
      </w:r>
      <w:r w:rsidR="00456FFD" w:rsidRPr="005F1A3D">
        <w:rPr>
          <w:rFonts w:cstheme="minorHAnsi"/>
          <w:color w:val="000000"/>
          <w:sz w:val="24"/>
          <w:szCs w:val="24"/>
          <w:vertAlign w:val="superscript"/>
        </w:rPr>
        <w:t>0.44</w:t>
      </w:r>
      <w:r w:rsidR="00456FFD" w:rsidRPr="005F1A3D">
        <w:rPr>
          <w:rFonts w:cstheme="minorHAnsi"/>
          <w:color w:val="000000"/>
          <w:sz w:val="24"/>
          <w:szCs w:val="24"/>
        </w:rPr>
        <w:t xml:space="preserve"> where M</w:t>
      </w:r>
      <w:r w:rsidR="00456FFD" w:rsidRPr="005F1A3D">
        <w:rPr>
          <w:rFonts w:cstheme="minorHAnsi"/>
          <w:color w:val="000000"/>
          <w:sz w:val="24"/>
          <w:szCs w:val="24"/>
          <w:vertAlign w:val="subscript"/>
        </w:rPr>
        <w:t>b</w:t>
      </w:r>
      <w:r w:rsidR="00456FFD" w:rsidRPr="005F1A3D">
        <w:rPr>
          <w:rFonts w:cstheme="minorHAnsi"/>
          <w:color w:val="000000"/>
          <w:sz w:val="24"/>
          <w:szCs w:val="24"/>
        </w:rPr>
        <w:t xml:space="preserve"> is total body mass in kg </w:t>
      </w:r>
      <w:r w:rsidR="00456FFD" w:rsidRPr="005F1A3D">
        <w:rPr>
          <w:rFonts w:cstheme="minorHAnsi"/>
          <w:color w:val="000000"/>
          <w:sz w:val="24"/>
          <w:szCs w:val="24"/>
        </w:rPr>
        <w:fldChar w:fldCharType="begin"/>
      </w:r>
      <w:r w:rsidR="00456FFD">
        <w:rPr>
          <w:rFonts w:cstheme="minorHAnsi"/>
          <w:color w:val="000000"/>
          <w:sz w:val="24"/>
          <w:szCs w:val="24"/>
        </w:rPr>
        <w:instrText xml:space="preserve"> ADDIN EN.CITE &lt;EndNote&gt;&lt;Cite&gt;&lt;Author&gt;Lindstedt&lt;/Author&gt;&lt;Year&gt;1985&lt;/Year&gt;&lt;RecNum&gt;171&lt;/RecNum&gt;&lt;DisplayText&gt;[40]&lt;/DisplayText&gt;&lt;record&gt;&lt;rec-number&gt;171&lt;/rec-number&gt;&lt;foreign-keys&gt;&lt;key app="EN" db-id="wez5psevaea25gear0axwr9oep2wvd2tvsvr"&gt;171&lt;/key&gt;&lt;/foreign-keys&gt;&lt;ref-type name="Journal Article"&gt;17&lt;/ref-type&gt;&lt;contributors&gt;&lt;authors&gt;&lt;author&gt;Lindstedt, Stan L&lt;/author&gt;&lt;author&gt;Boyce, Mark S&lt;/author&gt;&lt;/authors&gt;&lt;/contributors&gt;&lt;titles&gt;&lt;title&gt;Seasonality, fasting endurance, and body size in mammals&lt;/title&gt;&lt;secondary-title&gt;The American Naturalist&lt;/secondary-title&gt;&lt;/titles&gt;&lt;periodical&gt;&lt;full-title&gt;The American Naturalist&lt;/full-title&gt;&lt;/periodical&gt;&lt;pages&gt;873-878&lt;/pages&gt;&lt;volume&gt;125&lt;/volume&gt;&lt;number&gt;6&lt;/number&gt;&lt;dates&gt;&lt;year&gt;1985&lt;/year&gt;&lt;/dates&gt;&lt;isbn&gt;0003-0147&lt;/isbn&gt;&lt;urls&gt;&lt;/urls&gt;&lt;/record&gt;&lt;/Cite&gt;&lt;/EndNote&gt;</w:instrText>
      </w:r>
      <w:r w:rsidR="00456FFD" w:rsidRPr="005F1A3D">
        <w:rPr>
          <w:rFonts w:cstheme="minorHAnsi"/>
          <w:color w:val="000000"/>
          <w:sz w:val="24"/>
          <w:szCs w:val="24"/>
        </w:rPr>
        <w:fldChar w:fldCharType="separate"/>
      </w:r>
      <w:r w:rsidR="00456FFD">
        <w:rPr>
          <w:rFonts w:cstheme="minorHAnsi"/>
          <w:noProof/>
          <w:color w:val="000000"/>
          <w:sz w:val="24"/>
          <w:szCs w:val="24"/>
        </w:rPr>
        <w:t>[</w:t>
      </w:r>
      <w:hyperlink w:anchor="_ENREF_40" w:tooltip="Lindstedt, 1985 #171" w:history="1">
        <w:r w:rsidR="00456FFD">
          <w:rPr>
            <w:rFonts w:cstheme="minorHAnsi"/>
            <w:noProof/>
            <w:color w:val="000000"/>
            <w:sz w:val="24"/>
            <w:szCs w:val="24"/>
          </w:rPr>
          <w:t>40</w:t>
        </w:r>
      </w:hyperlink>
      <w:r w:rsidR="00456FFD">
        <w:rPr>
          <w:rFonts w:cstheme="minorHAnsi"/>
          <w:noProof/>
          <w:color w:val="000000"/>
          <w:sz w:val="24"/>
          <w:szCs w:val="24"/>
        </w:rPr>
        <w:t>]</w:t>
      </w:r>
      <w:r w:rsidR="00456FFD" w:rsidRPr="005F1A3D">
        <w:rPr>
          <w:rFonts w:cstheme="minorHAnsi"/>
          <w:color w:val="000000"/>
          <w:sz w:val="24"/>
          <w:szCs w:val="24"/>
        </w:rPr>
        <w:fldChar w:fldCharType="end"/>
      </w:r>
      <w:r w:rsidR="00456FFD">
        <w:rPr>
          <w:rFonts w:cstheme="minorHAnsi"/>
          <w:color w:val="000000"/>
          <w:sz w:val="24"/>
          <w:szCs w:val="24"/>
        </w:rPr>
        <w:t>].</w:t>
      </w:r>
    </w:p>
    <w:p w14:paraId="4A7F3640" w14:textId="77777777" w:rsidR="00883570" w:rsidRPr="005F1A3D" w:rsidRDefault="00883570" w:rsidP="00883570">
      <w:pPr>
        <w:autoSpaceDE w:val="0"/>
        <w:autoSpaceDN w:val="0"/>
        <w:adjustRightInd w:val="0"/>
        <w:spacing w:after="0" w:line="480" w:lineRule="auto"/>
        <w:rPr>
          <w:rFonts w:cstheme="minorHAnsi"/>
          <w:color w:val="000000"/>
          <w:sz w:val="24"/>
          <w:szCs w:val="24"/>
        </w:rPr>
      </w:pPr>
    </w:p>
    <w:p w14:paraId="0D511995" w14:textId="77777777" w:rsidR="00AD3E94" w:rsidRPr="005F1A3D" w:rsidRDefault="00AD3E94" w:rsidP="00883570">
      <w:pPr>
        <w:spacing w:after="0" w:line="480" w:lineRule="auto"/>
        <w:rPr>
          <w:rFonts w:cstheme="minorHAnsi"/>
          <w:sz w:val="24"/>
          <w:szCs w:val="24"/>
        </w:rPr>
      </w:pPr>
      <w:r>
        <w:rPr>
          <w:rFonts w:cstheme="minorHAnsi"/>
          <w:sz w:val="24"/>
          <w:szCs w:val="24"/>
        </w:rPr>
        <w:t xml:space="preserve">Ecologically, </w:t>
      </w:r>
      <w:r w:rsidR="002044DD" w:rsidRPr="002044DD">
        <w:rPr>
          <w:rFonts w:cstheme="minorHAnsi"/>
          <w:i/>
          <w:sz w:val="24"/>
          <w:szCs w:val="24"/>
        </w:rPr>
        <w:t>T.rex</w:t>
      </w:r>
      <w:r>
        <w:rPr>
          <w:rFonts w:cstheme="minorHAnsi"/>
          <w:sz w:val="24"/>
          <w:szCs w:val="24"/>
        </w:rPr>
        <w:t xml:space="preserve"> was unusual. Census records show it to have had a population higher than would be expected for a typical apex predator suggesting that its mode of life was </w:t>
      </w:r>
      <w:r w:rsidR="00147529">
        <w:rPr>
          <w:rFonts w:cstheme="minorHAnsi"/>
          <w:sz w:val="24"/>
          <w:szCs w:val="24"/>
        </w:rPr>
        <w:t>unusual</w:t>
      </w:r>
      <w:r>
        <w:rPr>
          <w:rFonts w:cstheme="minorHAnsi"/>
          <w:sz w:val="24"/>
          <w:szCs w:val="24"/>
        </w:rPr>
        <w:t xml:space="preserve"> with Horner </w:t>
      </w:r>
      <w:r w:rsidR="007E2DF2">
        <w:rPr>
          <w:rFonts w:cstheme="minorHAnsi"/>
          <w:sz w:val="24"/>
          <w:szCs w:val="24"/>
        </w:rPr>
        <w:t xml:space="preserve">and colleagues </w:t>
      </w:r>
      <w:r>
        <w:rPr>
          <w:rFonts w:cstheme="minorHAnsi"/>
          <w:sz w:val="24"/>
          <w:szCs w:val="24"/>
        </w:rPr>
        <w:t xml:space="preserve">positing a hyena-like niche for the animal </w:t>
      </w:r>
      <w:r w:rsidR="00B957AC">
        <w:rPr>
          <w:rFonts w:cstheme="minorHAnsi"/>
          <w:sz w:val="24"/>
          <w:szCs w:val="24"/>
        </w:rPr>
        <w:fldChar w:fldCharType="begin"/>
      </w:r>
      <w:r w:rsidR="00271DF4">
        <w:rPr>
          <w:rFonts w:cstheme="minorHAnsi"/>
          <w:sz w:val="24"/>
          <w:szCs w:val="24"/>
        </w:rPr>
        <w:instrText xml:space="preserve"> ADDIN EN.CITE &lt;EndNote&gt;&lt;Cite&gt;&lt;Author&gt;Horner&lt;/Author&gt;&lt;Year&gt;2011&lt;/Year&gt;&lt;RecNum&gt;205&lt;/RecNum&gt;&lt;DisplayText&gt;[9]&lt;/DisplayText&gt;&lt;record&gt;&lt;rec-number&gt;205&lt;/rec-number&gt;&lt;foreign-keys&gt;&lt;key app="EN" db-id="wez5psevaea25gear0axwr9oep2wvd2tvsvr"&gt;205&lt;/key&gt;&lt;/foreign-keys&gt;&lt;ref-type name="Journal Article"&gt;17&lt;/ref-type&gt;&lt;contributors&gt;&lt;authors&gt;&lt;author&gt;Horner, John R&lt;/author&gt;&lt;author&gt;Goodwin, Mark B&lt;/author&gt;&lt;author&gt;Myhrvold, Nathan&lt;/author&gt;&lt;/authors&gt;&lt;/contributors&gt;&lt;titles&gt;&lt;title&gt;Dinosaur census reveals abundant Tyrannosaurus and rare ontogenetic stages in the Upper Cretaceous Hell Creek Formation (Maastrichtian), Montana, USA&lt;/title&gt;&lt;secondary-title&gt;PloS one&lt;/secondary-title&gt;&lt;/titles&gt;&lt;periodical&gt;&lt;full-title&gt;PloS one&lt;/full-title&gt;&lt;/periodical&gt;&lt;pages&gt;e16574&lt;/pages&gt;&lt;volume&gt;6&lt;/volume&gt;&lt;number&gt;2&lt;/number&gt;&lt;dates&gt;&lt;year&gt;2011&lt;/year&gt;&lt;/dates&gt;&lt;isbn&gt;1932-6203&lt;/isbn&gt;&lt;urls&gt;&lt;/urls&gt;&lt;/record&gt;&lt;/Cite&gt;&lt;/EndNote&gt;</w:instrText>
      </w:r>
      <w:r w:rsidR="00B957AC">
        <w:rPr>
          <w:rFonts w:cstheme="minorHAnsi"/>
          <w:sz w:val="24"/>
          <w:szCs w:val="24"/>
        </w:rPr>
        <w:fldChar w:fldCharType="separate"/>
      </w:r>
      <w:r w:rsidR="00271DF4">
        <w:rPr>
          <w:rFonts w:cstheme="minorHAnsi"/>
          <w:noProof/>
          <w:sz w:val="24"/>
          <w:szCs w:val="24"/>
        </w:rPr>
        <w:t>[</w:t>
      </w:r>
      <w:hyperlink w:anchor="_ENREF_9" w:tooltip="Horner, 2011 #205" w:history="1">
        <w:r w:rsidR="00456FFD">
          <w:rPr>
            <w:rFonts w:cstheme="minorHAnsi"/>
            <w:noProof/>
            <w:sz w:val="24"/>
            <w:szCs w:val="24"/>
          </w:rPr>
          <w:t>9</w:t>
        </w:r>
      </w:hyperlink>
      <w:r w:rsidR="00271DF4">
        <w:rPr>
          <w:rFonts w:cstheme="minorHAnsi"/>
          <w:noProof/>
          <w:sz w:val="24"/>
          <w:szCs w:val="24"/>
        </w:rPr>
        <w:t>]</w:t>
      </w:r>
      <w:r w:rsidR="00B957AC">
        <w:rPr>
          <w:rFonts w:cstheme="minorHAnsi"/>
          <w:sz w:val="24"/>
          <w:szCs w:val="24"/>
        </w:rPr>
        <w:fldChar w:fldCharType="end"/>
      </w:r>
      <w:r>
        <w:rPr>
          <w:rFonts w:cstheme="minorHAnsi"/>
          <w:sz w:val="24"/>
          <w:szCs w:val="24"/>
        </w:rPr>
        <w:t xml:space="preserve">. </w:t>
      </w:r>
    </w:p>
    <w:p w14:paraId="7B4F24EB" w14:textId="77777777" w:rsidR="00E81455" w:rsidRPr="005F1A3D" w:rsidRDefault="00E81455" w:rsidP="00F23936">
      <w:pPr>
        <w:autoSpaceDE w:val="0"/>
        <w:autoSpaceDN w:val="0"/>
        <w:adjustRightInd w:val="0"/>
        <w:spacing w:after="0" w:line="480" w:lineRule="auto"/>
        <w:rPr>
          <w:rFonts w:cstheme="minorHAnsi"/>
          <w:b/>
          <w:color w:val="000000"/>
          <w:sz w:val="24"/>
          <w:szCs w:val="24"/>
        </w:rPr>
      </w:pPr>
    </w:p>
    <w:p w14:paraId="264849A1" w14:textId="77777777" w:rsidR="00440B88" w:rsidRPr="005F1A3D" w:rsidRDefault="00440B88" w:rsidP="00F23936">
      <w:pPr>
        <w:spacing w:after="0" w:line="480" w:lineRule="auto"/>
        <w:rPr>
          <w:rFonts w:cstheme="minorHAnsi"/>
          <w:b/>
          <w:sz w:val="24"/>
          <w:szCs w:val="24"/>
        </w:rPr>
      </w:pPr>
      <w:r w:rsidRPr="005F1A3D">
        <w:rPr>
          <w:rFonts w:cstheme="minorHAnsi"/>
          <w:b/>
          <w:sz w:val="24"/>
          <w:szCs w:val="24"/>
        </w:rPr>
        <w:t>Acknowledgements</w:t>
      </w:r>
    </w:p>
    <w:p w14:paraId="3E3D5B83" w14:textId="77777777" w:rsidR="00E81455" w:rsidRPr="005F1A3D" w:rsidRDefault="00E81455" w:rsidP="000C1670">
      <w:pPr>
        <w:spacing w:after="0" w:line="480" w:lineRule="auto"/>
        <w:rPr>
          <w:rFonts w:cstheme="minorHAnsi"/>
          <w:sz w:val="24"/>
          <w:szCs w:val="24"/>
        </w:rPr>
      </w:pPr>
      <w:r w:rsidRPr="005F1A3D">
        <w:rPr>
          <w:rFonts w:cstheme="minorHAnsi"/>
          <w:sz w:val="24"/>
          <w:szCs w:val="24"/>
        </w:rPr>
        <w:t>Funding was provided by Trinity College Dublin (AK)</w:t>
      </w:r>
      <w:r w:rsidR="000C1670">
        <w:rPr>
          <w:rFonts w:cstheme="minorHAnsi"/>
          <w:sz w:val="24"/>
          <w:szCs w:val="24"/>
        </w:rPr>
        <w:t xml:space="preserve"> and </w:t>
      </w:r>
      <w:r w:rsidR="000C1670" w:rsidRPr="000C1670">
        <w:rPr>
          <w:rFonts w:cstheme="minorHAnsi"/>
          <w:sz w:val="24"/>
          <w:szCs w:val="24"/>
        </w:rPr>
        <w:t>the Earth and Natural Sciences (ENS) Doctoral Studies Programme, funded by the Higher Education Authority (HEA) through the Programme for Research at Third Level Institutions, Cycle 5 (PRTLI-5), co-funded by the European Regional development Fund (ERDF</w:t>
      </w:r>
      <w:r w:rsidR="00731638" w:rsidRPr="000C1670">
        <w:rPr>
          <w:rFonts w:cstheme="minorHAnsi"/>
          <w:sz w:val="24"/>
          <w:szCs w:val="24"/>
        </w:rPr>
        <w:t>)</w:t>
      </w:r>
      <w:r w:rsidR="00731638">
        <w:rPr>
          <w:rFonts w:cstheme="minorHAnsi"/>
          <w:sz w:val="24"/>
          <w:szCs w:val="24"/>
        </w:rPr>
        <w:t xml:space="preserve"> (</w:t>
      </w:r>
      <w:r w:rsidR="00B808CA">
        <w:rPr>
          <w:rFonts w:cstheme="minorHAnsi"/>
          <w:sz w:val="24"/>
          <w:szCs w:val="24"/>
        </w:rPr>
        <w:t>KH)</w:t>
      </w:r>
      <w:r w:rsidRPr="005F1A3D">
        <w:rPr>
          <w:rFonts w:cstheme="minorHAnsi"/>
          <w:sz w:val="24"/>
          <w:szCs w:val="24"/>
        </w:rPr>
        <w:t>.</w:t>
      </w:r>
    </w:p>
    <w:p w14:paraId="52EC8901" w14:textId="77777777" w:rsidR="00E81455" w:rsidRPr="005F1A3D" w:rsidRDefault="00E81455" w:rsidP="00F23936">
      <w:pPr>
        <w:spacing w:after="0" w:line="480" w:lineRule="auto"/>
        <w:rPr>
          <w:rFonts w:cstheme="minorHAnsi"/>
          <w:sz w:val="24"/>
          <w:szCs w:val="24"/>
        </w:rPr>
      </w:pPr>
    </w:p>
    <w:p w14:paraId="5750D217" w14:textId="77777777" w:rsidR="0062045F" w:rsidRPr="005F1A3D" w:rsidRDefault="0062045F" w:rsidP="00F23936">
      <w:pPr>
        <w:spacing w:after="0" w:line="480" w:lineRule="auto"/>
        <w:rPr>
          <w:rFonts w:cstheme="minorHAnsi"/>
          <w:b/>
          <w:sz w:val="24"/>
          <w:szCs w:val="24"/>
        </w:rPr>
      </w:pPr>
      <w:r w:rsidRPr="005F1A3D">
        <w:rPr>
          <w:rFonts w:cstheme="minorHAnsi"/>
          <w:b/>
          <w:sz w:val="24"/>
          <w:szCs w:val="24"/>
        </w:rPr>
        <w:t>References</w:t>
      </w:r>
    </w:p>
    <w:p w14:paraId="52989751" w14:textId="77777777" w:rsidR="00456FFD" w:rsidRPr="00456FFD" w:rsidRDefault="00B957AC" w:rsidP="00456FFD">
      <w:pPr>
        <w:spacing w:after="0" w:line="240" w:lineRule="auto"/>
        <w:rPr>
          <w:rFonts w:ascii="Calibri" w:hAnsi="Calibri" w:cs="Calibri"/>
          <w:noProof/>
          <w:szCs w:val="24"/>
        </w:rPr>
      </w:pPr>
      <w:r w:rsidRPr="005F1A3D">
        <w:rPr>
          <w:rFonts w:cstheme="minorHAnsi"/>
          <w:sz w:val="24"/>
          <w:szCs w:val="24"/>
        </w:rPr>
        <w:fldChar w:fldCharType="begin"/>
      </w:r>
      <w:r w:rsidR="0062045F" w:rsidRPr="005F1A3D">
        <w:rPr>
          <w:rFonts w:cstheme="minorHAnsi"/>
          <w:sz w:val="24"/>
          <w:szCs w:val="24"/>
        </w:rPr>
        <w:instrText xml:space="preserve"> ADDIN EN.REFLIST </w:instrText>
      </w:r>
      <w:r w:rsidRPr="005F1A3D">
        <w:rPr>
          <w:rFonts w:cstheme="minorHAnsi"/>
          <w:sz w:val="24"/>
          <w:szCs w:val="24"/>
        </w:rPr>
        <w:fldChar w:fldCharType="separate"/>
      </w:r>
      <w:bookmarkStart w:id="119" w:name="_ENREF_1"/>
      <w:r w:rsidR="00456FFD" w:rsidRPr="00456FFD">
        <w:rPr>
          <w:rFonts w:ascii="Calibri" w:hAnsi="Calibri" w:cs="Calibri"/>
          <w:noProof/>
          <w:szCs w:val="24"/>
        </w:rPr>
        <w:t>1.</w:t>
      </w:r>
      <w:r w:rsidR="00456FFD" w:rsidRPr="00456FFD">
        <w:rPr>
          <w:rFonts w:ascii="Calibri" w:hAnsi="Calibri" w:cs="Calibri"/>
          <w:noProof/>
          <w:szCs w:val="24"/>
        </w:rPr>
        <w:tab/>
        <w:t>Platt SG, Rainwater TR, Finger AG, Thorbjarnarson JB, Anderson TA, McMurry ST. Food habits, ontogenetic dietary partitioning and observations of foraging behaviour of Morelet's crocodile (Crocodylus moreletii) in northern Belize. The Herpetological Journal. 2006;16(3):281-90.</w:t>
      </w:r>
      <w:bookmarkEnd w:id="119"/>
    </w:p>
    <w:p w14:paraId="42F1EBE5" w14:textId="77777777" w:rsidR="00456FFD" w:rsidRPr="00456FFD" w:rsidRDefault="00456FFD" w:rsidP="00456FFD">
      <w:pPr>
        <w:spacing w:after="0" w:line="240" w:lineRule="auto"/>
        <w:rPr>
          <w:rFonts w:ascii="Calibri" w:hAnsi="Calibri" w:cs="Calibri"/>
          <w:noProof/>
          <w:szCs w:val="24"/>
        </w:rPr>
      </w:pPr>
      <w:bookmarkStart w:id="120" w:name="_ENREF_2"/>
      <w:r w:rsidRPr="00456FFD">
        <w:rPr>
          <w:rFonts w:ascii="Calibri" w:hAnsi="Calibri" w:cs="Calibri"/>
          <w:noProof/>
          <w:szCs w:val="24"/>
        </w:rPr>
        <w:t>2.</w:t>
      </w:r>
      <w:r w:rsidRPr="00456FFD">
        <w:rPr>
          <w:rFonts w:ascii="Calibri" w:hAnsi="Calibri" w:cs="Calibri"/>
          <w:noProof/>
          <w:szCs w:val="24"/>
        </w:rPr>
        <w:tab/>
        <w:t>Winemiller KO. Ontogenetic diet shifts and resource partitioning among piscivorous fishes in the Venezuelan ilanos. Environmental Biology of Fishes. 1989;26(3):177-99.</w:t>
      </w:r>
      <w:bookmarkEnd w:id="120"/>
    </w:p>
    <w:p w14:paraId="55F3987E" w14:textId="77777777" w:rsidR="00456FFD" w:rsidRPr="00456FFD" w:rsidRDefault="00456FFD" w:rsidP="00456FFD">
      <w:pPr>
        <w:spacing w:after="0" w:line="240" w:lineRule="auto"/>
        <w:rPr>
          <w:rFonts w:ascii="Calibri" w:hAnsi="Calibri" w:cs="Calibri"/>
          <w:noProof/>
          <w:szCs w:val="24"/>
        </w:rPr>
      </w:pPr>
      <w:bookmarkStart w:id="121" w:name="_ENREF_3"/>
      <w:r w:rsidRPr="00456FFD">
        <w:rPr>
          <w:rFonts w:ascii="Calibri" w:hAnsi="Calibri" w:cs="Calibri"/>
          <w:noProof/>
          <w:szCs w:val="24"/>
        </w:rPr>
        <w:t>3.</w:t>
      </w:r>
      <w:r w:rsidRPr="00456FFD">
        <w:rPr>
          <w:rFonts w:ascii="Calibri" w:hAnsi="Calibri" w:cs="Calibri"/>
          <w:noProof/>
          <w:szCs w:val="24"/>
        </w:rPr>
        <w:tab/>
        <w:t>Steyn P. Breeding and food of the bateleur in Zimbabwe (Rhodesia). Ostrich. 1980;51(3):168-78.</w:t>
      </w:r>
      <w:bookmarkEnd w:id="121"/>
    </w:p>
    <w:p w14:paraId="7D2DED9D" w14:textId="77777777" w:rsidR="00456FFD" w:rsidRPr="00456FFD" w:rsidRDefault="00456FFD" w:rsidP="00456FFD">
      <w:pPr>
        <w:spacing w:after="0" w:line="240" w:lineRule="auto"/>
        <w:rPr>
          <w:rFonts w:ascii="Calibri" w:hAnsi="Calibri" w:cs="Calibri"/>
          <w:noProof/>
          <w:szCs w:val="24"/>
        </w:rPr>
      </w:pPr>
      <w:bookmarkStart w:id="122" w:name="_ENREF_4"/>
      <w:r w:rsidRPr="00456FFD">
        <w:rPr>
          <w:rFonts w:ascii="Calibri" w:hAnsi="Calibri" w:cs="Calibri"/>
          <w:noProof/>
          <w:szCs w:val="24"/>
        </w:rPr>
        <w:t>4.</w:t>
      </w:r>
      <w:r w:rsidRPr="00456FFD">
        <w:rPr>
          <w:rFonts w:ascii="Calibri" w:hAnsi="Calibri" w:cs="Calibri"/>
          <w:noProof/>
          <w:szCs w:val="24"/>
        </w:rPr>
        <w:tab/>
        <w:t>Hirai T. Ontogenetic change in the diet of the pond frog, Rana nigromaculata. Ecological Research. 2002;17(6):639-44.</w:t>
      </w:r>
      <w:bookmarkEnd w:id="122"/>
    </w:p>
    <w:p w14:paraId="6601AA0D" w14:textId="77777777" w:rsidR="00456FFD" w:rsidRPr="00456FFD" w:rsidRDefault="00456FFD" w:rsidP="00456FFD">
      <w:pPr>
        <w:spacing w:after="0" w:line="240" w:lineRule="auto"/>
        <w:rPr>
          <w:rFonts w:ascii="Calibri" w:hAnsi="Calibri" w:cs="Calibri"/>
          <w:noProof/>
          <w:szCs w:val="24"/>
        </w:rPr>
      </w:pPr>
      <w:bookmarkStart w:id="123" w:name="_ENREF_5"/>
      <w:r w:rsidRPr="00456FFD">
        <w:rPr>
          <w:rFonts w:ascii="Calibri" w:hAnsi="Calibri" w:cs="Calibri"/>
          <w:noProof/>
          <w:szCs w:val="24"/>
        </w:rPr>
        <w:t>5.</w:t>
      </w:r>
      <w:r w:rsidRPr="00456FFD">
        <w:rPr>
          <w:rFonts w:ascii="Calibri" w:hAnsi="Calibri" w:cs="Calibri"/>
          <w:noProof/>
          <w:szCs w:val="24"/>
        </w:rPr>
        <w:tab/>
        <w:t>Knoff A, Hohn A, Macko S. Ontogenetic diet changes in bottlenose dolphins (Tursiops truncatus) reflected through stable isotopes. Marine Mammal Science. 2008;24(1):128-37.</w:t>
      </w:r>
      <w:bookmarkEnd w:id="123"/>
    </w:p>
    <w:p w14:paraId="68E5A50A" w14:textId="77777777" w:rsidR="00456FFD" w:rsidRPr="00456FFD" w:rsidRDefault="00456FFD" w:rsidP="00456FFD">
      <w:pPr>
        <w:spacing w:after="0" w:line="240" w:lineRule="auto"/>
        <w:rPr>
          <w:rFonts w:ascii="Calibri" w:hAnsi="Calibri" w:cs="Calibri"/>
          <w:noProof/>
          <w:szCs w:val="24"/>
        </w:rPr>
      </w:pPr>
      <w:bookmarkStart w:id="124" w:name="_ENREF_6"/>
      <w:r w:rsidRPr="00456FFD">
        <w:rPr>
          <w:rFonts w:ascii="Calibri" w:hAnsi="Calibri" w:cs="Calibri"/>
          <w:noProof/>
          <w:szCs w:val="24"/>
        </w:rPr>
        <w:t>6.</w:t>
      </w:r>
      <w:r w:rsidRPr="00456FFD">
        <w:rPr>
          <w:rFonts w:ascii="Calibri" w:hAnsi="Calibri" w:cs="Calibri"/>
          <w:noProof/>
          <w:szCs w:val="24"/>
        </w:rPr>
        <w:tab/>
        <w:t>Weishampel DB, Dodson P, Osmólska H. The dinosauria: University of California Pr; 2004.</w:t>
      </w:r>
      <w:bookmarkEnd w:id="124"/>
    </w:p>
    <w:p w14:paraId="4CF95530" w14:textId="77777777" w:rsidR="00456FFD" w:rsidRPr="00456FFD" w:rsidRDefault="00456FFD" w:rsidP="00456FFD">
      <w:pPr>
        <w:spacing w:after="0" w:line="240" w:lineRule="auto"/>
        <w:rPr>
          <w:rFonts w:ascii="Calibri" w:hAnsi="Calibri" w:cs="Calibri"/>
          <w:noProof/>
          <w:szCs w:val="24"/>
        </w:rPr>
      </w:pPr>
      <w:bookmarkStart w:id="125" w:name="_ENREF_7"/>
      <w:r w:rsidRPr="00456FFD">
        <w:rPr>
          <w:rFonts w:ascii="Calibri" w:hAnsi="Calibri" w:cs="Calibri"/>
          <w:noProof/>
          <w:szCs w:val="24"/>
        </w:rPr>
        <w:t>7.</w:t>
      </w:r>
      <w:r w:rsidRPr="00456FFD">
        <w:rPr>
          <w:rFonts w:ascii="Calibri" w:hAnsi="Calibri" w:cs="Calibri"/>
          <w:noProof/>
          <w:szCs w:val="24"/>
        </w:rPr>
        <w:tab/>
        <w:t>Seymour RS. Maximal Aerobic and Anaerobic Power Generation in Large Crocodiles versus Mammals: Implications for Dinosaur Gigantothermy. PloS one. 2013;8(7):e69361.</w:t>
      </w:r>
      <w:bookmarkEnd w:id="125"/>
    </w:p>
    <w:p w14:paraId="1445E323" w14:textId="77777777" w:rsidR="00456FFD" w:rsidRPr="00456FFD" w:rsidRDefault="00456FFD" w:rsidP="00456FFD">
      <w:pPr>
        <w:spacing w:after="0" w:line="240" w:lineRule="auto"/>
        <w:rPr>
          <w:rFonts w:ascii="Calibri" w:hAnsi="Calibri" w:cs="Calibri"/>
          <w:noProof/>
          <w:szCs w:val="24"/>
        </w:rPr>
      </w:pPr>
      <w:bookmarkStart w:id="126" w:name="_ENREF_8"/>
      <w:r w:rsidRPr="00456FFD">
        <w:rPr>
          <w:rFonts w:ascii="Calibri" w:hAnsi="Calibri" w:cs="Calibri"/>
          <w:noProof/>
          <w:szCs w:val="24"/>
        </w:rPr>
        <w:t>8.</w:t>
      </w:r>
      <w:r w:rsidRPr="00456FFD">
        <w:rPr>
          <w:rFonts w:ascii="Calibri" w:hAnsi="Calibri" w:cs="Calibri"/>
          <w:noProof/>
          <w:szCs w:val="24"/>
        </w:rPr>
        <w:tab/>
        <w:t>Brusatte SL, Norell MA, Carr TD, Erickson GM, Hutchinson JR, Balanoff AM, et al. Tyrannosaur paleobiology: new research on ancient exemplar organisms. Science. 2010;329(5998):1481-5.</w:t>
      </w:r>
      <w:bookmarkEnd w:id="126"/>
    </w:p>
    <w:p w14:paraId="5827813E" w14:textId="77777777" w:rsidR="00456FFD" w:rsidRPr="00456FFD" w:rsidRDefault="00456FFD" w:rsidP="00456FFD">
      <w:pPr>
        <w:spacing w:after="0" w:line="240" w:lineRule="auto"/>
        <w:rPr>
          <w:rFonts w:ascii="Calibri" w:hAnsi="Calibri" w:cs="Calibri"/>
          <w:noProof/>
          <w:szCs w:val="24"/>
        </w:rPr>
      </w:pPr>
      <w:bookmarkStart w:id="127" w:name="_ENREF_9"/>
      <w:r w:rsidRPr="00456FFD">
        <w:rPr>
          <w:rFonts w:ascii="Calibri" w:hAnsi="Calibri" w:cs="Calibri"/>
          <w:noProof/>
          <w:szCs w:val="24"/>
        </w:rPr>
        <w:t>9.</w:t>
      </w:r>
      <w:r w:rsidRPr="00456FFD">
        <w:rPr>
          <w:rFonts w:ascii="Calibri" w:hAnsi="Calibri" w:cs="Calibri"/>
          <w:noProof/>
          <w:szCs w:val="24"/>
        </w:rPr>
        <w:tab/>
        <w:t>Horner JR, Goodwin MB, Myhrvold N. Dinosaur census reveals abundant Tyrannosaurus and rare ontogenetic stages in the Upper Cretaceous Hell Creek Formation (Maastrichtian), Montana, USA. PloS one. 2011;6(2):e16574.</w:t>
      </w:r>
      <w:bookmarkEnd w:id="127"/>
    </w:p>
    <w:p w14:paraId="7E9604F5" w14:textId="77777777" w:rsidR="00456FFD" w:rsidRPr="00456FFD" w:rsidRDefault="00456FFD" w:rsidP="00456FFD">
      <w:pPr>
        <w:spacing w:after="0" w:line="240" w:lineRule="auto"/>
        <w:rPr>
          <w:rFonts w:ascii="Calibri" w:hAnsi="Calibri" w:cs="Calibri"/>
          <w:noProof/>
          <w:szCs w:val="24"/>
        </w:rPr>
      </w:pPr>
      <w:bookmarkStart w:id="128" w:name="_ENREF_10"/>
      <w:r w:rsidRPr="00456FFD">
        <w:rPr>
          <w:rFonts w:ascii="Calibri" w:hAnsi="Calibri" w:cs="Calibri"/>
          <w:noProof/>
          <w:szCs w:val="24"/>
        </w:rPr>
        <w:t>10.</w:t>
      </w:r>
      <w:r w:rsidRPr="00456FFD">
        <w:rPr>
          <w:rFonts w:ascii="Calibri" w:hAnsi="Calibri" w:cs="Calibri"/>
          <w:noProof/>
          <w:szCs w:val="24"/>
        </w:rPr>
        <w:tab/>
        <w:t>Ruxton GD, Houston DC. Energetic feasibility of an obligate marine scavenger. Marine Ecology Progress Series. 2004;266:59-63.</w:t>
      </w:r>
      <w:bookmarkEnd w:id="128"/>
    </w:p>
    <w:p w14:paraId="5C49183F" w14:textId="77777777" w:rsidR="00456FFD" w:rsidRPr="00456FFD" w:rsidRDefault="00456FFD" w:rsidP="00456FFD">
      <w:pPr>
        <w:spacing w:after="0" w:line="240" w:lineRule="auto"/>
        <w:rPr>
          <w:rFonts w:ascii="Calibri" w:hAnsi="Calibri" w:cs="Calibri"/>
          <w:noProof/>
          <w:szCs w:val="24"/>
        </w:rPr>
      </w:pPr>
      <w:bookmarkStart w:id="129" w:name="_ENREF_11"/>
      <w:r w:rsidRPr="00456FFD">
        <w:rPr>
          <w:rFonts w:ascii="Calibri" w:hAnsi="Calibri" w:cs="Calibri"/>
          <w:noProof/>
          <w:szCs w:val="24"/>
        </w:rPr>
        <w:t>11.</w:t>
      </w:r>
      <w:r w:rsidRPr="00456FFD">
        <w:rPr>
          <w:rFonts w:ascii="Calibri" w:hAnsi="Calibri" w:cs="Calibri"/>
          <w:noProof/>
          <w:szCs w:val="24"/>
        </w:rPr>
        <w:tab/>
        <w:t>Ruxton GD, Houston DC. Obligate vertebrate scavengers must be large soaring fliers. Journal of theoretical biology. 2004;228(3):431-6.</w:t>
      </w:r>
      <w:bookmarkEnd w:id="129"/>
    </w:p>
    <w:p w14:paraId="7B3422CB" w14:textId="77777777" w:rsidR="00456FFD" w:rsidRPr="00456FFD" w:rsidRDefault="00456FFD" w:rsidP="00456FFD">
      <w:pPr>
        <w:spacing w:after="0" w:line="240" w:lineRule="auto"/>
        <w:rPr>
          <w:rFonts w:ascii="Calibri" w:hAnsi="Calibri" w:cs="Calibri"/>
          <w:noProof/>
          <w:szCs w:val="24"/>
        </w:rPr>
      </w:pPr>
      <w:bookmarkStart w:id="130" w:name="_ENREF_12"/>
      <w:r w:rsidRPr="00456FFD">
        <w:rPr>
          <w:rFonts w:ascii="Calibri" w:hAnsi="Calibri" w:cs="Calibri"/>
          <w:noProof/>
          <w:szCs w:val="24"/>
        </w:rPr>
        <w:t>12.</w:t>
      </w:r>
      <w:r w:rsidRPr="00456FFD">
        <w:rPr>
          <w:rFonts w:ascii="Calibri" w:hAnsi="Calibri" w:cs="Calibri"/>
          <w:noProof/>
          <w:szCs w:val="24"/>
        </w:rPr>
        <w:tab/>
        <w:t>Ruxton GD, Houston DC. Could Tyrannosaurus rex have been a scavenger rather than a predator? An energetics approach. Proceedings of the Royal Society of London. Series B: Biological Sciences. 2003;270(1516):731-3.</w:t>
      </w:r>
      <w:bookmarkEnd w:id="130"/>
    </w:p>
    <w:p w14:paraId="1A27B3E5" w14:textId="77777777" w:rsidR="00456FFD" w:rsidRPr="00456FFD" w:rsidRDefault="00456FFD" w:rsidP="00456FFD">
      <w:pPr>
        <w:spacing w:after="0" w:line="240" w:lineRule="auto"/>
        <w:rPr>
          <w:rFonts w:ascii="Calibri" w:hAnsi="Calibri" w:cs="Calibri"/>
          <w:noProof/>
          <w:szCs w:val="24"/>
        </w:rPr>
      </w:pPr>
      <w:bookmarkStart w:id="131" w:name="_ENREF_13"/>
      <w:r w:rsidRPr="00456FFD">
        <w:rPr>
          <w:rFonts w:ascii="Calibri" w:hAnsi="Calibri" w:cs="Calibri"/>
          <w:noProof/>
          <w:szCs w:val="24"/>
        </w:rPr>
        <w:t>13.</w:t>
      </w:r>
      <w:r w:rsidRPr="00456FFD">
        <w:rPr>
          <w:rFonts w:ascii="Calibri" w:hAnsi="Calibri" w:cs="Calibri"/>
          <w:noProof/>
          <w:szCs w:val="24"/>
        </w:rPr>
        <w:tab/>
        <w:t>Carbone C, Turvey ST, Bielby J. Intra-guild competition and its implications for one of the biggest terrestrial predators, Tyrannosaurus rex. Proceedings of the Royal Society B: Biological Sciences. 2011;278(1718):2682-90.</w:t>
      </w:r>
      <w:bookmarkEnd w:id="131"/>
    </w:p>
    <w:p w14:paraId="002D0C45" w14:textId="77777777" w:rsidR="00456FFD" w:rsidRPr="00456FFD" w:rsidRDefault="00456FFD" w:rsidP="00456FFD">
      <w:pPr>
        <w:spacing w:after="0" w:line="240" w:lineRule="auto"/>
        <w:rPr>
          <w:rFonts w:ascii="Calibri" w:hAnsi="Calibri" w:cs="Calibri"/>
          <w:noProof/>
          <w:szCs w:val="24"/>
        </w:rPr>
      </w:pPr>
      <w:bookmarkStart w:id="132" w:name="_ENREF_14"/>
      <w:r w:rsidRPr="00456FFD">
        <w:rPr>
          <w:rFonts w:ascii="Calibri" w:hAnsi="Calibri" w:cs="Calibri"/>
          <w:noProof/>
          <w:szCs w:val="24"/>
        </w:rPr>
        <w:t>14.</w:t>
      </w:r>
      <w:r w:rsidRPr="00456FFD">
        <w:rPr>
          <w:rFonts w:ascii="Calibri" w:hAnsi="Calibri" w:cs="Calibri"/>
          <w:noProof/>
          <w:szCs w:val="24"/>
        </w:rPr>
        <w:tab/>
        <w:t>Ruxton GD, Bailey DM. Searching speeds and the energetic feasibility of an obligate whale-scavenging fish. Deep Sea Research Part I: Oceanographic Research Papers. 2005;52(8):1536-41.</w:t>
      </w:r>
      <w:bookmarkEnd w:id="132"/>
    </w:p>
    <w:p w14:paraId="5B3C6FC2" w14:textId="77777777" w:rsidR="00456FFD" w:rsidRPr="00456FFD" w:rsidRDefault="00456FFD" w:rsidP="00456FFD">
      <w:pPr>
        <w:spacing w:after="0" w:line="240" w:lineRule="auto"/>
        <w:rPr>
          <w:rFonts w:ascii="Calibri" w:hAnsi="Calibri" w:cs="Calibri"/>
          <w:noProof/>
          <w:szCs w:val="24"/>
        </w:rPr>
      </w:pPr>
      <w:bookmarkStart w:id="133" w:name="_ENREF_15"/>
      <w:r w:rsidRPr="00456FFD">
        <w:rPr>
          <w:rFonts w:ascii="Calibri" w:hAnsi="Calibri" w:cs="Calibri"/>
          <w:noProof/>
          <w:szCs w:val="24"/>
        </w:rPr>
        <w:t>15.</w:t>
      </w:r>
      <w:r w:rsidRPr="00456FFD">
        <w:rPr>
          <w:rFonts w:ascii="Calibri" w:hAnsi="Calibri" w:cs="Calibri"/>
          <w:noProof/>
          <w:szCs w:val="24"/>
        </w:rPr>
        <w:tab/>
        <w:t>Ruxton GD, Wilkinson DM. Endurance running and its relevance to scavenging by early hominins. Evolution. 2012.</w:t>
      </w:r>
      <w:bookmarkEnd w:id="133"/>
    </w:p>
    <w:p w14:paraId="38984443" w14:textId="77777777" w:rsidR="00456FFD" w:rsidRPr="00456FFD" w:rsidRDefault="00456FFD" w:rsidP="00456FFD">
      <w:pPr>
        <w:spacing w:after="0" w:line="240" w:lineRule="auto"/>
        <w:rPr>
          <w:rFonts w:ascii="Calibri" w:hAnsi="Calibri" w:cs="Calibri"/>
          <w:noProof/>
          <w:szCs w:val="24"/>
        </w:rPr>
      </w:pPr>
      <w:bookmarkStart w:id="134" w:name="_ENREF_16"/>
      <w:r w:rsidRPr="00456FFD">
        <w:rPr>
          <w:rFonts w:ascii="Calibri" w:hAnsi="Calibri" w:cs="Calibri"/>
          <w:noProof/>
          <w:szCs w:val="24"/>
        </w:rPr>
        <w:t>16.</w:t>
      </w:r>
      <w:r w:rsidRPr="00456FFD">
        <w:rPr>
          <w:rFonts w:ascii="Calibri" w:hAnsi="Calibri" w:cs="Calibri"/>
          <w:noProof/>
          <w:szCs w:val="24"/>
        </w:rPr>
        <w:tab/>
        <w:t>Horner JR, Lessem D. The complete T. rex: Simon &amp; Schuster; 1993.</w:t>
      </w:r>
      <w:bookmarkEnd w:id="134"/>
    </w:p>
    <w:p w14:paraId="447F9DF3" w14:textId="77777777" w:rsidR="00456FFD" w:rsidRPr="00456FFD" w:rsidRDefault="00456FFD" w:rsidP="00456FFD">
      <w:pPr>
        <w:spacing w:after="0" w:line="240" w:lineRule="auto"/>
        <w:rPr>
          <w:rFonts w:ascii="Calibri" w:hAnsi="Calibri" w:cs="Calibri"/>
          <w:noProof/>
          <w:szCs w:val="24"/>
        </w:rPr>
      </w:pPr>
      <w:bookmarkStart w:id="135" w:name="_ENREF_17"/>
      <w:r w:rsidRPr="00456FFD">
        <w:rPr>
          <w:rFonts w:ascii="Calibri" w:hAnsi="Calibri" w:cs="Calibri"/>
          <w:noProof/>
          <w:szCs w:val="24"/>
        </w:rPr>
        <w:t>17.</w:t>
      </w:r>
      <w:r w:rsidRPr="00456FFD">
        <w:rPr>
          <w:rFonts w:ascii="Calibri" w:hAnsi="Calibri" w:cs="Calibri"/>
          <w:noProof/>
          <w:szCs w:val="24"/>
        </w:rPr>
        <w:tab/>
        <w:t>Horner J. Steak knives, beady eyes, and tiny little arms (a portrait of T. rex as a scavenger). Dino Fest. Paleontological Society Special Publication. 1994;7:157-64.</w:t>
      </w:r>
      <w:bookmarkEnd w:id="135"/>
    </w:p>
    <w:p w14:paraId="6EDB446C" w14:textId="77777777" w:rsidR="00456FFD" w:rsidRPr="00456FFD" w:rsidRDefault="00456FFD" w:rsidP="00456FFD">
      <w:pPr>
        <w:spacing w:after="0" w:line="240" w:lineRule="auto"/>
        <w:rPr>
          <w:rFonts w:ascii="Calibri" w:hAnsi="Calibri" w:cs="Calibri"/>
          <w:noProof/>
          <w:szCs w:val="24"/>
        </w:rPr>
      </w:pPr>
      <w:bookmarkStart w:id="136" w:name="_ENREF_18"/>
      <w:r w:rsidRPr="00456FFD">
        <w:rPr>
          <w:rFonts w:ascii="Calibri" w:hAnsi="Calibri" w:cs="Calibri"/>
          <w:noProof/>
          <w:szCs w:val="24"/>
        </w:rPr>
        <w:t>18.</w:t>
      </w:r>
      <w:r w:rsidRPr="00456FFD">
        <w:rPr>
          <w:rFonts w:ascii="Calibri" w:hAnsi="Calibri" w:cs="Calibri"/>
          <w:noProof/>
          <w:szCs w:val="24"/>
        </w:rPr>
        <w:tab/>
        <w:t>Longrich NR, Horner JR, Erickson GM, Currie PJ. Cannibalism in Tyrannosaurus rex. PloS one. 2010;5(10):e13419.</w:t>
      </w:r>
      <w:bookmarkEnd w:id="136"/>
    </w:p>
    <w:p w14:paraId="6CDCD892" w14:textId="77777777" w:rsidR="00456FFD" w:rsidRPr="00456FFD" w:rsidRDefault="00456FFD" w:rsidP="00456FFD">
      <w:pPr>
        <w:spacing w:after="0" w:line="240" w:lineRule="auto"/>
        <w:rPr>
          <w:rFonts w:ascii="Calibri" w:hAnsi="Calibri" w:cs="Calibri"/>
          <w:noProof/>
          <w:szCs w:val="24"/>
        </w:rPr>
      </w:pPr>
      <w:bookmarkStart w:id="137" w:name="_ENREF_19"/>
      <w:r w:rsidRPr="00456FFD">
        <w:rPr>
          <w:rFonts w:ascii="Calibri" w:hAnsi="Calibri" w:cs="Calibri"/>
          <w:noProof/>
          <w:szCs w:val="24"/>
        </w:rPr>
        <w:t>19.</w:t>
      </w:r>
      <w:r w:rsidRPr="00456FFD">
        <w:rPr>
          <w:rFonts w:ascii="Calibri" w:hAnsi="Calibri" w:cs="Calibri"/>
          <w:noProof/>
          <w:szCs w:val="24"/>
        </w:rPr>
        <w:tab/>
        <w:t>DeVault TL, Rhodes Jr OE, Shivik JA. Scavenging by vertebrates: behavioral, ecological, and evolutionary perspectives on an important energy transfer pathway in terrestrial ecosystems. Oikos. 2003;102(2):225-34.</w:t>
      </w:r>
      <w:bookmarkEnd w:id="137"/>
    </w:p>
    <w:p w14:paraId="6F6D4442" w14:textId="77777777" w:rsidR="00456FFD" w:rsidRPr="00456FFD" w:rsidRDefault="00456FFD" w:rsidP="00456FFD">
      <w:pPr>
        <w:spacing w:after="0" w:line="240" w:lineRule="auto"/>
        <w:rPr>
          <w:rFonts w:ascii="Calibri" w:hAnsi="Calibri" w:cs="Calibri"/>
          <w:noProof/>
          <w:szCs w:val="24"/>
        </w:rPr>
      </w:pPr>
      <w:bookmarkStart w:id="138" w:name="_ENREF_20"/>
      <w:r w:rsidRPr="00456FFD">
        <w:rPr>
          <w:rFonts w:ascii="Calibri" w:hAnsi="Calibri" w:cs="Calibri"/>
          <w:noProof/>
          <w:szCs w:val="24"/>
        </w:rPr>
        <w:t>20.</w:t>
      </w:r>
      <w:r w:rsidRPr="00456FFD">
        <w:rPr>
          <w:rFonts w:ascii="Calibri" w:hAnsi="Calibri" w:cs="Calibri"/>
          <w:noProof/>
          <w:szCs w:val="24"/>
        </w:rPr>
        <w:tab/>
        <w:t>Sinclair ARE, Norton-Griffiths M. Serengeti: dynamics of an ecosystem: University of Chicago Press; 1995.</w:t>
      </w:r>
      <w:bookmarkEnd w:id="138"/>
    </w:p>
    <w:p w14:paraId="4DE0957B" w14:textId="77777777" w:rsidR="00456FFD" w:rsidRPr="00456FFD" w:rsidRDefault="00456FFD" w:rsidP="00456FFD">
      <w:pPr>
        <w:spacing w:after="0" w:line="240" w:lineRule="auto"/>
        <w:rPr>
          <w:rFonts w:ascii="Calibri" w:hAnsi="Calibri" w:cs="Calibri"/>
          <w:noProof/>
          <w:szCs w:val="24"/>
        </w:rPr>
      </w:pPr>
      <w:bookmarkStart w:id="139" w:name="_ENREF_21"/>
      <w:r w:rsidRPr="00456FFD">
        <w:rPr>
          <w:rFonts w:ascii="Calibri" w:hAnsi="Calibri" w:cs="Calibri"/>
          <w:noProof/>
          <w:szCs w:val="24"/>
        </w:rPr>
        <w:t>21.</w:t>
      </w:r>
      <w:r w:rsidRPr="00456FFD">
        <w:rPr>
          <w:rFonts w:ascii="Calibri" w:hAnsi="Calibri" w:cs="Calibri"/>
          <w:noProof/>
          <w:szCs w:val="24"/>
        </w:rPr>
        <w:tab/>
        <w:t>DePalma RA, Burnham DA, Martin LD, Rothschild BM, Larson PL. Physical evidence of predatory behavior in Tyrannosaurus rex. Proceedings of the National Academy of Sciences. 2013.</w:t>
      </w:r>
      <w:bookmarkEnd w:id="139"/>
    </w:p>
    <w:p w14:paraId="3BD3731D" w14:textId="77777777" w:rsidR="00456FFD" w:rsidRPr="00456FFD" w:rsidRDefault="00456FFD" w:rsidP="00456FFD">
      <w:pPr>
        <w:spacing w:after="0" w:line="240" w:lineRule="auto"/>
        <w:rPr>
          <w:rFonts w:ascii="Calibri" w:hAnsi="Calibri" w:cs="Calibri"/>
          <w:noProof/>
          <w:szCs w:val="24"/>
        </w:rPr>
      </w:pPr>
      <w:bookmarkStart w:id="140" w:name="_ENREF_22"/>
      <w:r w:rsidRPr="00456FFD">
        <w:rPr>
          <w:rFonts w:ascii="Calibri" w:hAnsi="Calibri" w:cs="Calibri"/>
          <w:noProof/>
          <w:szCs w:val="24"/>
        </w:rPr>
        <w:t>22.</w:t>
      </w:r>
      <w:r w:rsidRPr="00456FFD">
        <w:rPr>
          <w:rFonts w:ascii="Calibri" w:hAnsi="Calibri" w:cs="Calibri"/>
          <w:noProof/>
          <w:szCs w:val="24"/>
        </w:rPr>
        <w:tab/>
        <w:t>Carpenter K. The carnivorous dinosaurs: Indiana University Press; 2005.</w:t>
      </w:r>
      <w:bookmarkEnd w:id="140"/>
    </w:p>
    <w:p w14:paraId="39F3FACC" w14:textId="77777777" w:rsidR="00456FFD" w:rsidRPr="00456FFD" w:rsidRDefault="00456FFD" w:rsidP="00456FFD">
      <w:pPr>
        <w:spacing w:after="0" w:line="240" w:lineRule="auto"/>
        <w:rPr>
          <w:rFonts w:ascii="Calibri" w:hAnsi="Calibri" w:cs="Calibri"/>
          <w:noProof/>
          <w:szCs w:val="24"/>
        </w:rPr>
      </w:pPr>
      <w:bookmarkStart w:id="141" w:name="_ENREF_23"/>
      <w:r w:rsidRPr="00456FFD">
        <w:rPr>
          <w:rFonts w:ascii="Calibri" w:hAnsi="Calibri" w:cs="Calibri"/>
          <w:noProof/>
          <w:szCs w:val="24"/>
        </w:rPr>
        <w:t>23.</w:t>
      </w:r>
      <w:r w:rsidRPr="00456FFD">
        <w:rPr>
          <w:rFonts w:ascii="Calibri" w:hAnsi="Calibri" w:cs="Calibri"/>
          <w:noProof/>
          <w:szCs w:val="24"/>
        </w:rPr>
        <w:tab/>
        <w:t>Fiorillo AR. On the occurrence of exceptionally large teeth of Troodon (Dinosauria: Saurischia) from the Late Cretaceous of northern Alaska. Palaios. 2008;23(5):322-8.</w:t>
      </w:r>
      <w:bookmarkEnd w:id="141"/>
    </w:p>
    <w:p w14:paraId="5FE94717" w14:textId="77777777" w:rsidR="00456FFD" w:rsidRPr="00456FFD" w:rsidRDefault="00456FFD" w:rsidP="00456FFD">
      <w:pPr>
        <w:spacing w:after="0" w:line="240" w:lineRule="auto"/>
        <w:rPr>
          <w:rFonts w:ascii="Calibri" w:hAnsi="Calibri" w:cs="Calibri"/>
          <w:noProof/>
          <w:szCs w:val="24"/>
        </w:rPr>
      </w:pPr>
      <w:bookmarkStart w:id="142" w:name="_ENREF_24"/>
      <w:r w:rsidRPr="00456FFD">
        <w:rPr>
          <w:rFonts w:ascii="Calibri" w:hAnsi="Calibri" w:cs="Calibri"/>
          <w:noProof/>
          <w:szCs w:val="24"/>
        </w:rPr>
        <w:t>24.</w:t>
      </w:r>
      <w:r w:rsidRPr="00456FFD">
        <w:rPr>
          <w:rFonts w:ascii="Calibri" w:hAnsi="Calibri" w:cs="Calibri"/>
          <w:noProof/>
          <w:szCs w:val="24"/>
        </w:rPr>
        <w:tab/>
        <w:t>Li R, Lockley MG, Makovicky PJ, Matsukawa M, Norell MA, Harris JD, et al. Behavioral and faunal implications of Early Cretaceous deinonychosaur trackways from China. Naturwissenschaften. 2008;95(3):185-91.</w:t>
      </w:r>
      <w:bookmarkEnd w:id="142"/>
    </w:p>
    <w:p w14:paraId="1359152D" w14:textId="77777777" w:rsidR="00456FFD" w:rsidRPr="00456FFD" w:rsidRDefault="00456FFD" w:rsidP="00456FFD">
      <w:pPr>
        <w:spacing w:after="0" w:line="240" w:lineRule="auto"/>
        <w:rPr>
          <w:rFonts w:ascii="Calibri" w:hAnsi="Calibri" w:cs="Calibri"/>
          <w:noProof/>
          <w:szCs w:val="24"/>
        </w:rPr>
      </w:pPr>
      <w:bookmarkStart w:id="143" w:name="_ENREF_25"/>
      <w:r w:rsidRPr="00456FFD">
        <w:rPr>
          <w:rFonts w:ascii="Calibri" w:hAnsi="Calibri" w:cs="Calibri"/>
          <w:noProof/>
          <w:szCs w:val="24"/>
        </w:rPr>
        <w:t>25.</w:t>
      </w:r>
      <w:r w:rsidRPr="00456FFD">
        <w:rPr>
          <w:rFonts w:ascii="Calibri" w:hAnsi="Calibri" w:cs="Calibri"/>
          <w:noProof/>
          <w:szCs w:val="24"/>
        </w:rPr>
        <w:tab/>
        <w:t>Hone DW, Rauhut OW. Feeding behaviour and bone utilization by theropod dinosaurs. Lethaia. 2010;43(2):232-44.</w:t>
      </w:r>
      <w:bookmarkEnd w:id="143"/>
    </w:p>
    <w:p w14:paraId="5B8E0E54" w14:textId="77777777" w:rsidR="00456FFD" w:rsidRPr="00456FFD" w:rsidRDefault="00456FFD" w:rsidP="00456FFD">
      <w:pPr>
        <w:spacing w:after="0" w:line="240" w:lineRule="auto"/>
        <w:rPr>
          <w:rFonts w:ascii="Calibri" w:hAnsi="Calibri" w:cs="Calibri"/>
          <w:noProof/>
          <w:szCs w:val="24"/>
        </w:rPr>
      </w:pPr>
      <w:bookmarkStart w:id="144" w:name="_ENREF_26"/>
      <w:r w:rsidRPr="00456FFD">
        <w:rPr>
          <w:rFonts w:ascii="Calibri" w:hAnsi="Calibri" w:cs="Calibri"/>
          <w:noProof/>
          <w:szCs w:val="24"/>
        </w:rPr>
        <w:t>26.</w:t>
      </w:r>
      <w:r w:rsidRPr="00456FFD">
        <w:rPr>
          <w:rFonts w:ascii="Calibri" w:hAnsi="Calibri" w:cs="Calibri"/>
          <w:noProof/>
          <w:szCs w:val="24"/>
        </w:rPr>
        <w:tab/>
        <w:t>Margalida A. Bearded vultures (Gypaetus barbatus) prefer fatty bones. Behavioral Ecology and Sociobiology. 2008;63(2):187-93.</w:t>
      </w:r>
      <w:bookmarkEnd w:id="144"/>
    </w:p>
    <w:p w14:paraId="73C88215" w14:textId="77777777" w:rsidR="00456FFD" w:rsidRPr="00456FFD" w:rsidRDefault="00456FFD" w:rsidP="00456FFD">
      <w:pPr>
        <w:spacing w:after="0" w:line="240" w:lineRule="auto"/>
        <w:rPr>
          <w:rFonts w:ascii="Calibri" w:hAnsi="Calibri" w:cs="Calibri"/>
          <w:noProof/>
          <w:szCs w:val="24"/>
        </w:rPr>
      </w:pPr>
      <w:bookmarkStart w:id="145" w:name="_ENREF_27"/>
      <w:r w:rsidRPr="00456FFD">
        <w:rPr>
          <w:rFonts w:ascii="Calibri" w:hAnsi="Calibri" w:cs="Calibri"/>
          <w:noProof/>
          <w:szCs w:val="24"/>
        </w:rPr>
        <w:t>27.</w:t>
      </w:r>
      <w:r w:rsidRPr="00456FFD">
        <w:rPr>
          <w:rFonts w:ascii="Calibri" w:hAnsi="Calibri" w:cs="Calibri"/>
          <w:noProof/>
          <w:szCs w:val="24"/>
        </w:rPr>
        <w:tab/>
        <w:t>Paul GS. The Princeton field guide to dinosaurs: Princeton University Press; 2010.</w:t>
      </w:r>
      <w:bookmarkEnd w:id="145"/>
    </w:p>
    <w:p w14:paraId="6E334A19" w14:textId="77777777" w:rsidR="00456FFD" w:rsidRPr="00456FFD" w:rsidRDefault="00456FFD" w:rsidP="00456FFD">
      <w:pPr>
        <w:spacing w:after="0" w:line="240" w:lineRule="auto"/>
        <w:rPr>
          <w:rFonts w:ascii="Calibri" w:hAnsi="Calibri" w:cs="Calibri"/>
          <w:noProof/>
          <w:szCs w:val="24"/>
        </w:rPr>
      </w:pPr>
      <w:bookmarkStart w:id="146" w:name="_ENREF_28"/>
      <w:r w:rsidRPr="00456FFD">
        <w:rPr>
          <w:rFonts w:ascii="Calibri" w:hAnsi="Calibri" w:cs="Calibri"/>
          <w:noProof/>
          <w:szCs w:val="24"/>
        </w:rPr>
        <w:t>28.</w:t>
      </w:r>
      <w:r w:rsidRPr="00456FFD">
        <w:rPr>
          <w:rFonts w:ascii="Calibri" w:hAnsi="Calibri" w:cs="Calibri"/>
          <w:noProof/>
          <w:szCs w:val="24"/>
        </w:rPr>
        <w:tab/>
        <w:t>Fowler DW, Sullivan RM. The first giant titanosaurian sauropod from the Upper Cretaceous of North America. Acta Palaeontologica Polonica. 2011;56(4):685-90.</w:t>
      </w:r>
      <w:bookmarkEnd w:id="146"/>
    </w:p>
    <w:p w14:paraId="40AEA5A1" w14:textId="77777777" w:rsidR="00456FFD" w:rsidRPr="00456FFD" w:rsidRDefault="00456FFD" w:rsidP="00456FFD">
      <w:pPr>
        <w:spacing w:after="0" w:line="240" w:lineRule="auto"/>
        <w:rPr>
          <w:rFonts w:ascii="Calibri" w:hAnsi="Calibri" w:cs="Calibri"/>
          <w:noProof/>
          <w:szCs w:val="24"/>
        </w:rPr>
      </w:pPr>
      <w:bookmarkStart w:id="147" w:name="_ENREF_29"/>
      <w:r w:rsidRPr="00456FFD">
        <w:rPr>
          <w:rFonts w:ascii="Calibri" w:hAnsi="Calibri" w:cs="Calibri"/>
          <w:noProof/>
          <w:szCs w:val="24"/>
        </w:rPr>
        <w:t>29.</w:t>
      </w:r>
      <w:r w:rsidRPr="00456FFD">
        <w:rPr>
          <w:rFonts w:ascii="Calibri" w:hAnsi="Calibri" w:cs="Calibri"/>
          <w:noProof/>
          <w:szCs w:val="24"/>
        </w:rPr>
        <w:tab/>
        <w:t>Farlow J, Brinkman D, editors. Wear surfaces on the teeth of tyrannosaurs. Dino Fest; Pro− ceedings of a Conference for the General Public. Palaeontological So− ciety Special Publications; 1994.</w:t>
      </w:r>
      <w:bookmarkEnd w:id="147"/>
    </w:p>
    <w:p w14:paraId="0714F7C5" w14:textId="77777777" w:rsidR="00456FFD" w:rsidRPr="00456FFD" w:rsidRDefault="00456FFD" w:rsidP="00456FFD">
      <w:pPr>
        <w:spacing w:after="0" w:line="240" w:lineRule="auto"/>
        <w:rPr>
          <w:rFonts w:ascii="Calibri" w:hAnsi="Calibri" w:cs="Calibri"/>
          <w:noProof/>
          <w:szCs w:val="24"/>
        </w:rPr>
      </w:pPr>
      <w:bookmarkStart w:id="148" w:name="_ENREF_30"/>
      <w:r w:rsidRPr="00456FFD">
        <w:rPr>
          <w:rFonts w:ascii="Calibri" w:hAnsi="Calibri" w:cs="Calibri"/>
          <w:noProof/>
          <w:szCs w:val="24"/>
        </w:rPr>
        <w:t>30.</w:t>
      </w:r>
      <w:r w:rsidRPr="00456FFD">
        <w:rPr>
          <w:rFonts w:ascii="Calibri" w:hAnsi="Calibri" w:cs="Calibri"/>
          <w:noProof/>
          <w:szCs w:val="24"/>
        </w:rPr>
        <w:tab/>
        <w:t>Schubert BW, Ungar PS. Wear facets and enamel spalling in tyrannosaurid dinosaurs. Acta Palaeontologica Polonica. 2005;50(1):93-9.</w:t>
      </w:r>
      <w:bookmarkEnd w:id="148"/>
    </w:p>
    <w:p w14:paraId="4A71F1B8" w14:textId="77777777" w:rsidR="00456FFD" w:rsidRPr="00456FFD" w:rsidRDefault="00456FFD" w:rsidP="00456FFD">
      <w:pPr>
        <w:spacing w:after="0" w:line="240" w:lineRule="auto"/>
        <w:rPr>
          <w:rFonts w:ascii="Calibri" w:hAnsi="Calibri" w:cs="Calibri"/>
          <w:noProof/>
          <w:szCs w:val="24"/>
        </w:rPr>
      </w:pPr>
      <w:bookmarkStart w:id="149" w:name="_ENREF_31"/>
      <w:r w:rsidRPr="00456FFD">
        <w:rPr>
          <w:rFonts w:ascii="Calibri" w:hAnsi="Calibri" w:cs="Calibri"/>
          <w:noProof/>
          <w:szCs w:val="24"/>
        </w:rPr>
        <w:t>31.</w:t>
      </w:r>
      <w:r w:rsidRPr="00456FFD">
        <w:rPr>
          <w:rFonts w:ascii="Calibri" w:hAnsi="Calibri" w:cs="Calibri"/>
          <w:noProof/>
          <w:szCs w:val="24"/>
        </w:rPr>
        <w:tab/>
        <w:t>Bates K, Falkingham P. Estimating maximum bite performance in Tyrannosaurus rex using multi-body dynamics. Biology Letters. 2012;8(4):660-4.</w:t>
      </w:r>
      <w:bookmarkEnd w:id="149"/>
    </w:p>
    <w:p w14:paraId="1052FFAE" w14:textId="77777777" w:rsidR="00456FFD" w:rsidRPr="00456FFD" w:rsidRDefault="00456FFD" w:rsidP="00456FFD">
      <w:pPr>
        <w:spacing w:after="0" w:line="240" w:lineRule="auto"/>
        <w:rPr>
          <w:rFonts w:ascii="Calibri" w:hAnsi="Calibri" w:cs="Calibri"/>
          <w:noProof/>
          <w:szCs w:val="24"/>
        </w:rPr>
      </w:pPr>
      <w:bookmarkStart w:id="150" w:name="_ENREF_32"/>
      <w:r w:rsidRPr="00456FFD">
        <w:rPr>
          <w:rFonts w:ascii="Calibri" w:hAnsi="Calibri" w:cs="Calibri"/>
          <w:noProof/>
          <w:szCs w:val="24"/>
        </w:rPr>
        <w:t>32.</w:t>
      </w:r>
      <w:r w:rsidRPr="00456FFD">
        <w:rPr>
          <w:rFonts w:ascii="Calibri" w:hAnsi="Calibri" w:cs="Calibri"/>
          <w:noProof/>
          <w:szCs w:val="24"/>
        </w:rPr>
        <w:tab/>
        <w:t>Rayfield EJ, Norman DB, Horner CC, Horner JR, Smith PM, Thomason JJ, et al. Cranial design and function in a large theropod dinosaur. Nature. 2001;409(6823):1033-7.</w:t>
      </w:r>
      <w:bookmarkEnd w:id="150"/>
    </w:p>
    <w:p w14:paraId="5B2775E6" w14:textId="77777777" w:rsidR="00456FFD" w:rsidRPr="00456FFD" w:rsidRDefault="00456FFD" w:rsidP="00456FFD">
      <w:pPr>
        <w:spacing w:after="0" w:line="240" w:lineRule="auto"/>
        <w:rPr>
          <w:rFonts w:ascii="Calibri" w:hAnsi="Calibri" w:cs="Calibri"/>
          <w:noProof/>
          <w:szCs w:val="24"/>
        </w:rPr>
      </w:pPr>
      <w:bookmarkStart w:id="151" w:name="_ENREF_33"/>
      <w:r w:rsidRPr="00456FFD">
        <w:rPr>
          <w:rFonts w:ascii="Calibri" w:hAnsi="Calibri" w:cs="Calibri"/>
          <w:noProof/>
          <w:szCs w:val="24"/>
        </w:rPr>
        <w:t>33.</w:t>
      </w:r>
      <w:r w:rsidRPr="00456FFD">
        <w:rPr>
          <w:rFonts w:ascii="Calibri" w:hAnsi="Calibri" w:cs="Calibri"/>
          <w:noProof/>
          <w:szCs w:val="24"/>
        </w:rPr>
        <w:tab/>
        <w:t>Wilensky U. {NetLogo}. 1999.</w:t>
      </w:r>
      <w:bookmarkEnd w:id="151"/>
    </w:p>
    <w:p w14:paraId="13E2E188" w14:textId="77777777" w:rsidR="00456FFD" w:rsidRPr="00456FFD" w:rsidRDefault="00456FFD" w:rsidP="00456FFD">
      <w:pPr>
        <w:spacing w:after="0" w:line="240" w:lineRule="auto"/>
        <w:rPr>
          <w:rFonts w:ascii="Calibri" w:hAnsi="Calibri" w:cs="Calibri"/>
          <w:noProof/>
          <w:szCs w:val="24"/>
        </w:rPr>
      </w:pPr>
      <w:bookmarkStart w:id="152" w:name="_ENREF_34"/>
      <w:r w:rsidRPr="00456FFD">
        <w:rPr>
          <w:rFonts w:ascii="Calibri" w:hAnsi="Calibri" w:cs="Calibri"/>
          <w:noProof/>
          <w:szCs w:val="24"/>
        </w:rPr>
        <w:t>34.</w:t>
      </w:r>
      <w:r w:rsidRPr="00456FFD">
        <w:rPr>
          <w:rFonts w:ascii="Calibri" w:hAnsi="Calibri" w:cs="Calibri"/>
          <w:noProof/>
          <w:szCs w:val="24"/>
        </w:rPr>
        <w:tab/>
        <w:t>Pontzer H, Allen V, Hutchinson JR. Biomechanics of running indicates endothermy in bipedal dinosaurs. PloS one. 2009;4(11):e7783.</w:t>
      </w:r>
      <w:bookmarkEnd w:id="152"/>
    </w:p>
    <w:p w14:paraId="01F2E43E" w14:textId="77777777" w:rsidR="00456FFD" w:rsidRPr="00456FFD" w:rsidRDefault="00456FFD" w:rsidP="00456FFD">
      <w:pPr>
        <w:spacing w:after="0" w:line="240" w:lineRule="auto"/>
        <w:rPr>
          <w:rFonts w:ascii="Calibri" w:hAnsi="Calibri" w:cs="Calibri"/>
          <w:noProof/>
          <w:szCs w:val="24"/>
        </w:rPr>
      </w:pPr>
      <w:bookmarkStart w:id="153" w:name="_ENREF_35"/>
      <w:r w:rsidRPr="00456FFD">
        <w:rPr>
          <w:rFonts w:ascii="Calibri" w:hAnsi="Calibri" w:cs="Calibri"/>
          <w:noProof/>
          <w:szCs w:val="24"/>
        </w:rPr>
        <w:t>35.</w:t>
      </w:r>
      <w:r w:rsidRPr="00456FFD">
        <w:rPr>
          <w:rFonts w:ascii="Calibri" w:hAnsi="Calibri" w:cs="Calibri"/>
          <w:noProof/>
          <w:szCs w:val="24"/>
        </w:rPr>
        <w:tab/>
        <w:t>Prange HD, Anderson JF, Rahn H. Scaling of skeletal mass to body mass in birds and mammals. American Naturalist. 1979:103-22.</w:t>
      </w:r>
      <w:bookmarkEnd w:id="153"/>
    </w:p>
    <w:p w14:paraId="5E2ADD16" w14:textId="77777777" w:rsidR="00456FFD" w:rsidRPr="00456FFD" w:rsidRDefault="00456FFD" w:rsidP="00456FFD">
      <w:pPr>
        <w:spacing w:after="0" w:line="240" w:lineRule="auto"/>
        <w:rPr>
          <w:rFonts w:ascii="Calibri" w:hAnsi="Calibri" w:cs="Calibri"/>
          <w:noProof/>
          <w:szCs w:val="24"/>
        </w:rPr>
      </w:pPr>
      <w:bookmarkStart w:id="154" w:name="_ENREF_36"/>
      <w:r w:rsidRPr="00456FFD">
        <w:rPr>
          <w:rFonts w:ascii="Calibri" w:hAnsi="Calibri" w:cs="Calibri"/>
          <w:noProof/>
          <w:szCs w:val="24"/>
        </w:rPr>
        <w:t>36.</w:t>
      </w:r>
      <w:r w:rsidRPr="00456FFD">
        <w:rPr>
          <w:rFonts w:ascii="Calibri" w:hAnsi="Calibri" w:cs="Calibri"/>
          <w:noProof/>
          <w:szCs w:val="24"/>
        </w:rPr>
        <w:tab/>
        <w:t>Calder WA. Size, function, and life history: Courier Dover Publications; 1996.</w:t>
      </w:r>
      <w:bookmarkEnd w:id="154"/>
    </w:p>
    <w:p w14:paraId="2D708889" w14:textId="77777777" w:rsidR="00456FFD" w:rsidRPr="00456FFD" w:rsidRDefault="00456FFD" w:rsidP="00456FFD">
      <w:pPr>
        <w:spacing w:after="0" w:line="240" w:lineRule="auto"/>
        <w:rPr>
          <w:rFonts w:ascii="Calibri" w:hAnsi="Calibri" w:cs="Calibri"/>
          <w:noProof/>
          <w:szCs w:val="24"/>
        </w:rPr>
      </w:pPr>
      <w:bookmarkStart w:id="155" w:name="_ENREF_37"/>
      <w:r w:rsidRPr="00456FFD">
        <w:rPr>
          <w:rFonts w:ascii="Calibri" w:hAnsi="Calibri" w:cs="Calibri"/>
          <w:noProof/>
          <w:szCs w:val="24"/>
        </w:rPr>
        <w:t>37.</w:t>
      </w:r>
      <w:r w:rsidRPr="00456FFD">
        <w:rPr>
          <w:rFonts w:ascii="Calibri" w:hAnsi="Calibri" w:cs="Calibri"/>
          <w:noProof/>
          <w:szCs w:val="24"/>
        </w:rPr>
        <w:tab/>
        <w:t>Mills M. Kalahari hyaenas: comparative behavioural ecology of two species: Unwin Hyman London; 1990.</w:t>
      </w:r>
      <w:bookmarkEnd w:id="155"/>
    </w:p>
    <w:p w14:paraId="5132BDB2" w14:textId="77777777" w:rsidR="00456FFD" w:rsidRPr="00456FFD" w:rsidRDefault="00456FFD" w:rsidP="00456FFD">
      <w:pPr>
        <w:spacing w:after="0" w:line="240" w:lineRule="auto"/>
        <w:rPr>
          <w:rFonts w:ascii="Calibri" w:hAnsi="Calibri" w:cs="Calibri"/>
          <w:noProof/>
          <w:szCs w:val="24"/>
        </w:rPr>
      </w:pPr>
      <w:bookmarkStart w:id="156" w:name="_ENREF_38"/>
      <w:r w:rsidRPr="00456FFD">
        <w:rPr>
          <w:rFonts w:ascii="Calibri" w:hAnsi="Calibri" w:cs="Calibri"/>
          <w:noProof/>
          <w:szCs w:val="24"/>
        </w:rPr>
        <w:t>38.</w:t>
      </w:r>
      <w:r w:rsidRPr="00456FFD">
        <w:rPr>
          <w:rFonts w:ascii="Calibri" w:hAnsi="Calibri" w:cs="Calibri"/>
          <w:noProof/>
          <w:szCs w:val="24"/>
        </w:rPr>
        <w:tab/>
        <w:t>Witmer LM, Ridgely RC. New insights into the brain, braincase, and ear region of tyrannosaurs (Dinosauria, Theropoda), with implications for sensory organization and behavior. The Anatomical Record. 2009;292(9):1266-96.</w:t>
      </w:r>
      <w:bookmarkEnd w:id="156"/>
    </w:p>
    <w:p w14:paraId="22A42BE9" w14:textId="77777777" w:rsidR="00456FFD" w:rsidRPr="00456FFD" w:rsidRDefault="00456FFD" w:rsidP="00456FFD">
      <w:pPr>
        <w:spacing w:after="0" w:line="240" w:lineRule="auto"/>
        <w:rPr>
          <w:rFonts w:ascii="Calibri" w:hAnsi="Calibri" w:cs="Calibri"/>
          <w:noProof/>
          <w:szCs w:val="24"/>
        </w:rPr>
      </w:pPr>
      <w:bookmarkStart w:id="157" w:name="_ENREF_39"/>
      <w:r w:rsidRPr="00456FFD">
        <w:rPr>
          <w:rFonts w:ascii="Calibri" w:hAnsi="Calibri" w:cs="Calibri"/>
          <w:noProof/>
          <w:szCs w:val="24"/>
        </w:rPr>
        <w:t>39.</w:t>
      </w:r>
      <w:r w:rsidRPr="00456FFD">
        <w:rPr>
          <w:rFonts w:ascii="Calibri" w:hAnsi="Calibri" w:cs="Calibri"/>
          <w:noProof/>
          <w:szCs w:val="24"/>
        </w:rPr>
        <w:tab/>
        <w:t>Mundy PJ, Butchart D, Ledger J, Piper S. The Vultures of Africa: Academic Press London; 1992.</w:t>
      </w:r>
      <w:bookmarkEnd w:id="157"/>
    </w:p>
    <w:p w14:paraId="0F353FBF" w14:textId="77777777" w:rsidR="00456FFD" w:rsidRPr="00456FFD" w:rsidRDefault="00456FFD" w:rsidP="00456FFD">
      <w:pPr>
        <w:spacing w:line="240" w:lineRule="auto"/>
        <w:rPr>
          <w:rFonts w:ascii="Calibri" w:hAnsi="Calibri" w:cs="Calibri"/>
          <w:noProof/>
          <w:szCs w:val="24"/>
        </w:rPr>
      </w:pPr>
      <w:bookmarkStart w:id="158" w:name="_ENREF_40"/>
      <w:r w:rsidRPr="00456FFD">
        <w:rPr>
          <w:rFonts w:ascii="Calibri" w:hAnsi="Calibri" w:cs="Calibri"/>
          <w:noProof/>
          <w:szCs w:val="24"/>
        </w:rPr>
        <w:t>40.</w:t>
      </w:r>
      <w:r w:rsidRPr="00456FFD">
        <w:rPr>
          <w:rFonts w:ascii="Calibri" w:hAnsi="Calibri" w:cs="Calibri"/>
          <w:noProof/>
          <w:szCs w:val="24"/>
        </w:rPr>
        <w:tab/>
        <w:t>Lindstedt SL, Boyce MS. Seasonality, fasting endurance, and body size in mammals. The American Naturalist. 1985;125(6):873-8.</w:t>
      </w:r>
      <w:bookmarkEnd w:id="158"/>
    </w:p>
    <w:p w14:paraId="08DB3B69" w14:textId="77777777" w:rsidR="00456FFD" w:rsidRDefault="00456FFD" w:rsidP="00456FFD">
      <w:pPr>
        <w:spacing w:line="240" w:lineRule="auto"/>
        <w:rPr>
          <w:rFonts w:ascii="Calibri" w:hAnsi="Calibri" w:cs="Calibri"/>
          <w:noProof/>
          <w:szCs w:val="24"/>
        </w:rPr>
      </w:pPr>
    </w:p>
    <w:p w14:paraId="5D82E763" w14:textId="77777777" w:rsidR="004A2117" w:rsidRDefault="00B957AC" w:rsidP="004A2117">
      <w:pPr>
        <w:spacing w:after="0" w:line="480" w:lineRule="auto"/>
        <w:rPr>
          <w:rFonts w:cstheme="minorHAnsi"/>
          <w:sz w:val="24"/>
          <w:szCs w:val="24"/>
        </w:rPr>
      </w:pPr>
      <w:r w:rsidRPr="005F1A3D">
        <w:rPr>
          <w:rFonts w:cstheme="minorHAnsi"/>
          <w:sz w:val="24"/>
          <w:szCs w:val="24"/>
        </w:rPr>
        <w:fldChar w:fldCharType="end"/>
      </w:r>
      <w:r w:rsidR="004A2117">
        <w:rPr>
          <w:rFonts w:cstheme="minorHAnsi"/>
          <w:sz w:val="24"/>
          <w:szCs w:val="24"/>
        </w:rPr>
        <w:t># #----------------------------------------------------------------------------------------------------------------##</w:t>
      </w:r>
    </w:p>
    <w:p w14:paraId="01F39C4E" w14:textId="77777777" w:rsidR="004A2117" w:rsidRDefault="004A2117" w:rsidP="004A2117">
      <w:pPr>
        <w:spacing w:after="0" w:line="480" w:lineRule="auto"/>
        <w:rPr>
          <w:rFonts w:cstheme="minorHAnsi"/>
          <w:sz w:val="24"/>
          <w:szCs w:val="24"/>
        </w:rPr>
      </w:pPr>
      <w:r>
        <w:rPr>
          <w:rFonts w:cstheme="minorHAnsi"/>
          <w:sz w:val="24"/>
          <w:szCs w:val="24"/>
        </w:rPr>
        <w:t>#-------------------------------------------</w:t>
      </w:r>
      <w:r>
        <w:rPr>
          <w:rFonts w:cstheme="minorHAnsi"/>
          <w:b/>
          <w:sz w:val="24"/>
          <w:szCs w:val="24"/>
        </w:rPr>
        <w:t>Figures and Tables</w:t>
      </w:r>
      <w:r w:rsidR="009A5B81" w:rsidRPr="009A5B81">
        <w:rPr>
          <w:rFonts w:cstheme="minorHAnsi"/>
          <w:sz w:val="24"/>
          <w:szCs w:val="24"/>
        </w:rPr>
        <w:t>---------</w:t>
      </w:r>
      <w:r>
        <w:rPr>
          <w:rFonts w:cstheme="minorHAnsi"/>
          <w:sz w:val="24"/>
          <w:szCs w:val="24"/>
        </w:rPr>
        <w:t>---------------------------------------#</w:t>
      </w:r>
    </w:p>
    <w:p w14:paraId="79C01FEB" w14:textId="77777777" w:rsidR="004A2117" w:rsidRDefault="004A2117" w:rsidP="004A2117">
      <w:pPr>
        <w:spacing w:after="0" w:line="480" w:lineRule="auto"/>
        <w:rPr>
          <w:rFonts w:cstheme="minorHAnsi"/>
          <w:sz w:val="24"/>
          <w:szCs w:val="24"/>
        </w:rPr>
      </w:pPr>
      <w:r>
        <w:rPr>
          <w:rFonts w:cstheme="minorHAnsi"/>
          <w:sz w:val="24"/>
          <w:szCs w:val="24"/>
        </w:rPr>
        <w:t># #----------------------------------------------------------------------------------------------------------------##</w:t>
      </w:r>
    </w:p>
    <w:p w14:paraId="5A95746E" w14:textId="77777777" w:rsidR="004A2117" w:rsidRPr="0084024E" w:rsidRDefault="004A2117" w:rsidP="004A2117">
      <w:pPr>
        <w:autoSpaceDE w:val="0"/>
        <w:autoSpaceDN w:val="0"/>
        <w:adjustRightInd w:val="0"/>
        <w:spacing w:after="0"/>
        <w:jc w:val="center"/>
        <w:rPr>
          <w:rFonts w:cstheme="minorHAnsi"/>
          <w:color w:val="000000"/>
          <w:sz w:val="24"/>
          <w:szCs w:val="24"/>
        </w:rPr>
      </w:pPr>
      <w:r w:rsidRPr="0084024E">
        <w:rPr>
          <w:rFonts w:cstheme="minorHAnsi"/>
          <w:color w:val="000000"/>
          <w:sz w:val="24"/>
          <w:szCs w:val="24"/>
        </w:rPr>
        <w:t xml:space="preserve">Table 1. </w:t>
      </w:r>
      <w:proofErr w:type="spellStart"/>
      <w:r w:rsidRPr="0084024E">
        <w:rPr>
          <w:rFonts w:cstheme="minorHAnsi"/>
          <w:color w:val="000000"/>
          <w:sz w:val="24"/>
          <w:szCs w:val="24"/>
        </w:rPr>
        <w:t>Allometric</w:t>
      </w:r>
      <w:proofErr w:type="spellEnd"/>
      <w:r w:rsidRPr="0084024E">
        <w:rPr>
          <w:rFonts w:cstheme="minorHAnsi"/>
          <w:color w:val="000000"/>
          <w:sz w:val="24"/>
          <w:szCs w:val="24"/>
        </w:rPr>
        <w:t xml:space="preserve"> Scaling of bone with body mass across carcass categories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0"/>
        <w:gridCol w:w="3212"/>
      </w:tblGrid>
      <w:tr w:rsidR="004A2117" w:rsidRPr="005F1A3D" w14:paraId="7E03C446" w14:textId="77777777" w:rsidTr="002044DD">
        <w:trPr>
          <w:trHeight w:val="586"/>
          <w:jc w:val="center"/>
        </w:trPr>
        <w:tc>
          <w:tcPr>
            <w:tcW w:w="0" w:type="auto"/>
            <w:tcBorders>
              <w:top w:val="single" w:sz="4" w:space="0" w:color="auto"/>
              <w:bottom w:val="single" w:sz="4" w:space="0" w:color="auto"/>
            </w:tcBorders>
          </w:tcPr>
          <w:p w14:paraId="32A08CAF" w14:textId="77777777" w:rsidR="004A2117" w:rsidRPr="005F1A3D" w:rsidRDefault="004A2117" w:rsidP="002044DD">
            <w:pPr>
              <w:autoSpaceDE w:val="0"/>
              <w:autoSpaceDN w:val="0"/>
              <w:adjustRightInd w:val="0"/>
              <w:jc w:val="center"/>
              <w:rPr>
                <w:rFonts w:cstheme="minorHAnsi"/>
                <w:b/>
                <w:color w:val="000000"/>
                <w:sz w:val="24"/>
                <w:szCs w:val="24"/>
              </w:rPr>
            </w:pPr>
            <w:r w:rsidRPr="005F1A3D">
              <w:rPr>
                <w:rFonts w:cstheme="minorHAnsi"/>
                <w:b/>
                <w:color w:val="000000"/>
                <w:sz w:val="24"/>
                <w:szCs w:val="24"/>
              </w:rPr>
              <w:t>Carcass Mass (M, kg)</w:t>
            </w:r>
          </w:p>
        </w:tc>
        <w:tc>
          <w:tcPr>
            <w:tcW w:w="0" w:type="auto"/>
            <w:tcBorders>
              <w:top w:val="single" w:sz="4" w:space="0" w:color="auto"/>
              <w:bottom w:val="single" w:sz="4" w:space="0" w:color="auto"/>
            </w:tcBorders>
          </w:tcPr>
          <w:p w14:paraId="5441DE8E" w14:textId="77777777" w:rsidR="004A2117" w:rsidRPr="005F1A3D" w:rsidRDefault="004A2117" w:rsidP="002044DD">
            <w:pPr>
              <w:autoSpaceDE w:val="0"/>
              <w:autoSpaceDN w:val="0"/>
              <w:adjustRightInd w:val="0"/>
              <w:jc w:val="center"/>
              <w:rPr>
                <w:rFonts w:cstheme="minorHAnsi"/>
                <w:b/>
                <w:color w:val="000000"/>
                <w:sz w:val="24"/>
                <w:szCs w:val="24"/>
              </w:rPr>
            </w:pPr>
            <w:r w:rsidRPr="005F1A3D">
              <w:rPr>
                <w:rFonts w:cstheme="minorHAnsi"/>
                <w:b/>
                <w:color w:val="000000"/>
                <w:sz w:val="24"/>
                <w:szCs w:val="24"/>
              </w:rPr>
              <w:t>Bone Mass (kg) = 0.065*M</w:t>
            </w:r>
            <w:r w:rsidRPr="005F1A3D">
              <w:rPr>
                <w:rFonts w:cstheme="minorHAnsi"/>
                <w:b/>
                <w:color w:val="000000"/>
                <w:sz w:val="24"/>
                <w:szCs w:val="24"/>
                <w:vertAlign w:val="superscript"/>
              </w:rPr>
              <w:t>1.071</w:t>
            </w:r>
          </w:p>
        </w:tc>
      </w:tr>
      <w:tr w:rsidR="004A2117" w:rsidRPr="005F1A3D" w14:paraId="305F204A" w14:textId="77777777" w:rsidTr="002044DD">
        <w:trPr>
          <w:trHeight w:val="586"/>
          <w:jc w:val="center"/>
        </w:trPr>
        <w:tc>
          <w:tcPr>
            <w:tcW w:w="0" w:type="auto"/>
            <w:tcBorders>
              <w:top w:val="single" w:sz="4" w:space="0" w:color="auto"/>
            </w:tcBorders>
          </w:tcPr>
          <w:p w14:paraId="718DB7B3"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75</w:t>
            </w:r>
          </w:p>
        </w:tc>
        <w:tc>
          <w:tcPr>
            <w:tcW w:w="0" w:type="auto"/>
            <w:tcBorders>
              <w:top w:val="single" w:sz="4" w:space="0" w:color="auto"/>
            </w:tcBorders>
          </w:tcPr>
          <w:p w14:paraId="64CD3B0C"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6.62</w:t>
            </w:r>
          </w:p>
        </w:tc>
      </w:tr>
      <w:tr w:rsidR="004A2117" w:rsidRPr="005F1A3D" w14:paraId="55BFDB9B" w14:textId="77777777" w:rsidTr="002044DD">
        <w:trPr>
          <w:trHeight w:val="586"/>
          <w:jc w:val="center"/>
        </w:trPr>
        <w:tc>
          <w:tcPr>
            <w:tcW w:w="0" w:type="auto"/>
          </w:tcPr>
          <w:p w14:paraId="4C66840F"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216</w:t>
            </w:r>
          </w:p>
        </w:tc>
        <w:tc>
          <w:tcPr>
            <w:tcW w:w="0" w:type="auto"/>
          </w:tcPr>
          <w:p w14:paraId="13E510BD"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20.56</w:t>
            </w:r>
          </w:p>
        </w:tc>
      </w:tr>
      <w:tr w:rsidR="004A2117" w:rsidRPr="005F1A3D" w14:paraId="75D3A115" w14:textId="77777777" w:rsidTr="002044DD">
        <w:trPr>
          <w:trHeight w:val="586"/>
          <w:jc w:val="center"/>
        </w:trPr>
        <w:tc>
          <w:tcPr>
            <w:tcW w:w="0" w:type="auto"/>
          </w:tcPr>
          <w:p w14:paraId="3C58A4F2"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700</w:t>
            </w:r>
          </w:p>
        </w:tc>
        <w:tc>
          <w:tcPr>
            <w:tcW w:w="0" w:type="auto"/>
          </w:tcPr>
          <w:p w14:paraId="2FBCB760"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72.45</w:t>
            </w:r>
          </w:p>
        </w:tc>
      </w:tr>
      <w:tr w:rsidR="004A2117" w:rsidRPr="005F1A3D" w14:paraId="26A52CF1" w14:textId="77777777" w:rsidTr="002044DD">
        <w:trPr>
          <w:trHeight w:val="586"/>
          <w:jc w:val="center"/>
        </w:trPr>
        <w:tc>
          <w:tcPr>
            <w:tcW w:w="0" w:type="auto"/>
          </w:tcPr>
          <w:p w14:paraId="52D7A035"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2500</w:t>
            </w:r>
          </w:p>
        </w:tc>
        <w:tc>
          <w:tcPr>
            <w:tcW w:w="0" w:type="auto"/>
          </w:tcPr>
          <w:p w14:paraId="3529FB94"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283.21</w:t>
            </w:r>
          </w:p>
        </w:tc>
      </w:tr>
      <w:tr w:rsidR="004A2117" w:rsidRPr="005F1A3D" w14:paraId="465CFA78" w14:textId="77777777" w:rsidTr="002044DD">
        <w:trPr>
          <w:trHeight w:val="586"/>
          <w:jc w:val="center"/>
        </w:trPr>
        <w:tc>
          <w:tcPr>
            <w:tcW w:w="0" w:type="auto"/>
          </w:tcPr>
          <w:p w14:paraId="29B9DAAA"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5000</w:t>
            </w:r>
          </w:p>
        </w:tc>
        <w:tc>
          <w:tcPr>
            <w:tcW w:w="0" w:type="auto"/>
          </w:tcPr>
          <w:p w14:paraId="5A067FAD"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594.99</w:t>
            </w:r>
          </w:p>
        </w:tc>
      </w:tr>
      <w:tr w:rsidR="004A2117" w:rsidRPr="005F1A3D" w14:paraId="0B657989" w14:textId="77777777" w:rsidTr="002044DD">
        <w:trPr>
          <w:trHeight w:val="586"/>
          <w:jc w:val="center"/>
        </w:trPr>
        <w:tc>
          <w:tcPr>
            <w:tcW w:w="0" w:type="auto"/>
          </w:tcPr>
          <w:p w14:paraId="7801B9A3"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8500</w:t>
            </w:r>
          </w:p>
        </w:tc>
        <w:tc>
          <w:tcPr>
            <w:tcW w:w="0" w:type="auto"/>
          </w:tcPr>
          <w:p w14:paraId="753B9F91"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1050.32</w:t>
            </w:r>
          </w:p>
        </w:tc>
      </w:tr>
      <w:tr w:rsidR="004A2117" w:rsidRPr="005F1A3D" w14:paraId="54EFB720" w14:textId="77777777" w:rsidTr="002044DD">
        <w:trPr>
          <w:trHeight w:val="586"/>
          <w:jc w:val="center"/>
        </w:trPr>
        <w:tc>
          <w:tcPr>
            <w:tcW w:w="0" w:type="auto"/>
          </w:tcPr>
          <w:p w14:paraId="4EF439FC"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25000</w:t>
            </w:r>
          </w:p>
        </w:tc>
        <w:tc>
          <w:tcPr>
            <w:tcW w:w="0" w:type="auto"/>
          </w:tcPr>
          <w:p w14:paraId="0A6161C0" w14:textId="77777777" w:rsidR="004A2117" w:rsidRPr="005F1A3D" w:rsidRDefault="004A2117" w:rsidP="002044DD">
            <w:pPr>
              <w:autoSpaceDE w:val="0"/>
              <w:autoSpaceDN w:val="0"/>
              <w:adjustRightInd w:val="0"/>
              <w:jc w:val="center"/>
              <w:rPr>
                <w:rFonts w:cstheme="minorHAnsi"/>
                <w:color w:val="000000"/>
                <w:sz w:val="24"/>
                <w:szCs w:val="24"/>
              </w:rPr>
            </w:pPr>
            <w:r w:rsidRPr="005F1A3D">
              <w:rPr>
                <w:rFonts w:cstheme="minorHAnsi"/>
                <w:color w:val="000000"/>
                <w:sz w:val="24"/>
                <w:szCs w:val="24"/>
              </w:rPr>
              <w:t>3335.09</w:t>
            </w:r>
          </w:p>
        </w:tc>
      </w:tr>
    </w:tbl>
    <w:p w14:paraId="0B511F32" w14:textId="77777777" w:rsidR="00AD3E94" w:rsidRPr="005F1A3D" w:rsidRDefault="00AD3E94" w:rsidP="009560AC">
      <w:pPr>
        <w:spacing w:after="0" w:line="480" w:lineRule="auto"/>
        <w:rPr>
          <w:rFonts w:cstheme="minorHAnsi"/>
          <w:sz w:val="24"/>
          <w:szCs w:val="24"/>
        </w:rPr>
      </w:pPr>
    </w:p>
    <w:sectPr w:rsidR="00AD3E94" w:rsidRPr="005F1A3D" w:rsidSect="003253DF">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Kevin Healy" w:date="2013-09-24T17:53:00Z" w:initials="KH">
    <w:p w14:paraId="4226691A" w14:textId="77777777" w:rsidR="00E12D11" w:rsidRDefault="00E12D11">
      <w:pPr>
        <w:pStyle w:val="CommentText"/>
      </w:pPr>
      <w:r>
        <w:rPr>
          <w:rStyle w:val="CommentReference"/>
        </w:rPr>
        <w:annotationRef/>
      </w:r>
      <w:r>
        <w:t xml:space="preserve">Love the first sentence however I </w:t>
      </w:r>
      <w:proofErr w:type="spellStart"/>
      <w:r>
        <w:t>would’nt</w:t>
      </w:r>
      <w:proofErr w:type="spellEnd"/>
      <w:r>
        <w:t xml:space="preserve"> outline a limitation, metabolic rate, of which we rely on so much in our analysis.</w:t>
      </w:r>
    </w:p>
  </w:comment>
  <w:comment w:id="10" w:author="Kevin Healy" w:date="2013-09-24T17:55:00Z" w:initials="KH">
    <w:p w14:paraId="569ADD2A" w14:textId="77777777" w:rsidR="00E12D11" w:rsidRDefault="00E12D11">
      <w:pPr>
        <w:pStyle w:val="CommentText"/>
      </w:pPr>
      <w:r>
        <w:rPr>
          <w:rStyle w:val="CommentReference"/>
        </w:rPr>
        <w:annotationRef/>
      </w:r>
      <w:r>
        <w:t xml:space="preserve">I know I have a habit of making </w:t>
      </w:r>
      <w:proofErr w:type="spellStart"/>
      <w:r>
        <w:t>sentances</w:t>
      </w:r>
      <w:proofErr w:type="spellEnd"/>
      <w:r>
        <w:t xml:space="preserve"> too long but this is my effort at writing </w:t>
      </w:r>
    </w:p>
  </w:comment>
  <w:comment w:id="24" w:author="Kevin Healy" w:date="2013-09-30T15:58:00Z" w:initials="KH">
    <w:p w14:paraId="19838654" w14:textId="724A8138" w:rsidR="00E12D11" w:rsidRDefault="00E12D11">
      <w:pPr>
        <w:pStyle w:val="CommentText"/>
      </w:pPr>
      <w:r>
        <w:rPr>
          <w:rStyle w:val="CommentReference"/>
        </w:rPr>
        <w:annotationRef/>
      </w:r>
      <w:r>
        <w:t xml:space="preserve">I assume you mean </w:t>
      </w:r>
      <w:proofErr w:type="spellStart"/>
      <w:r>
        <w:t>scavangers</w:t>
      </w:r>
      <w:proofErr w:type="spellEnd"/>
    </w:p>
  </w:comment>
  <w:comment w:id="33" w:author="Kevin Healy" w:date="2013-09-24T17:04:00Z" w:initials="KH">
    <w:p w14:paraId="0E23827B" w14:textId="77777777" w:rsidR="00E12D11" w:rsidRDefault="00E12D11">
      <w:pPr>
        <w:pStyle w:val="CommentText"/>
      </w:pPr>
      <w:ins w:id="35" w:author="Kevin Healy" w:date="2013-09-24T17:04:00Z">
        <w:r>
          <w:rPr>
            <w:rStyle w:val="CommentReference"/>
          </w:rPr>
          <w:annotationRef/>
        </w:r>
      </w:ins>
      <w:r>
        <w:t>Competition form other species</w:t>
      </w:r>
    </w:p>
  </w:comment>
  <w:comment w:id="36" w:author="Kevin Healy" w:date="2013-09-30T16:25:00Z" w:initials="KH">
    <w:p w14:paraId="07870370" w14:textId="6E271C8C" w:rsidR="00E12D11" w:rsidRDefault="00E12D11">
      <w:pPr>
        <w:pStyle w:val="CommentText"/>
      </w:pPr>
      <w:r>
        <w:rPr>
          <w:rStyle w:val="CommentReference"/>
        </w:rPr>
        <w:annotationRef/>
      </w:r>
      <w:r>
        <w:t xml:space="preserve">Stuck these </w:t>
      </w:r>
      <w:proofErr w:type="spellStart"/>
      <w:r>
        <w:t>paras</w:t>
      </w:r>
      <w:proofErr w:type="spellEnd"/>
      <w:r>
        <w:t xml:space="preserve"> together as I reckon it’s the same idea/ part of the argument, although </w:t>
      </w:r>
      <w:proofErr w:type="spellStart"/>
      <w:r>
        <w:t>im</w:t>
      </w:r>
      <w:proofErr w:type="spellEnd"/>
      <w:r>
        <w:t xml:space="preserve"> happy to be overruled!</w:t>
      </w:r>
    </w:p>
  </w:comment>
  <w:comment w:id="57" w:author="Kevin Healy" w:date="2013-09-24T18:34:00Z" w:initials="KH">
    <w:p w14:paraId="03516395" w14:textId="77777777" w:rsidR="00E12D11" w:rsidRDefault="00E12D11">
      <w:pPr>
        <w:pStyle w:val="CommentText"/>
      </w:pPr>
      <w:ins w:id="59" w:author="Kevin Healy" w:date="2013-09-24T18:33:00Z">
        <w:r>
          <w:rPr>
            <w:rStyle w:val="CommentReference"/>
          </w:rPr>
          <w:annotationRef/>
        </w:r>
      </w:ins>
      <w:r>
        <w:t xml:space="preserve">Try to supplant the idea that comparing a hyena and a </w:t>
      </w:r>
      <w:proofErr w:type="spellStart"/>
      <w:r>
        <w:t>t.rex</w:t>
      </w:r>
      <w:proofErr w:type="spellEnd"/>
      <w:r>
        <w:t xml:space="preserve"> is sensible then the bone thing is more fluidly brought in,</w:t>
      </w:r>
    </w:p>
  </w:comment>
  <w:comment w:id="69" w:author="Kevin Healy" w:date="2013-09-24T18:36:00Z" w:initials="KH">
    <w:p w14:paraId="6465F5C3" w14:textId="77777777" w:rsidR="00E12D11" w:rsidRDefault="00E12D11">
      <w:pPr>
        <w:pStyle w:val="CommentText"/>
      </w:pPr>
      <w:r>
        <w:rPr>
          <w:rStyle w:val="CommentReference"/>
        </w:rPr>
        <w:annotationRef/>
      </w:r>
      <w:r>
        <w:t xml:space="preserve">This will be very subject to how put the results. </w:t>
      </w:r>
      <w:proofErr w:type="gramStart"/>
      <w:r>
        <w:t>I  am</w:t>
      </w:r>
      <w:proofErr w:type="gramEnd"/>
      <w:r>
        <w:t xml:space="preserve"> also unsure about using slow decaying bones.</w:t>
      </w:r>
    </w:p>
  </w:comment>
  <w:comment w:id="114" w:author="Kevin Healy" w:date="2013-09-25T17:02:00Z" w:initials="KH">
    <w:p w14:paraId="3692213E" w14:textId="77777777" w:rsidR="00E12D11" w:rsidRDefault="00E12D11">
      <w:pPr>
        <w:pStyle w:val="CommentText"/>
      </w:pPr>
      <w:r>
        <w:rPr>
          <w:rStyle w:val="CommentReference"/>
        </w:rPr>
        <w:annotationRef/>
      </w:r>
      <w:r>
        <w:t xml:space="preserve">I really like it but I think we could </w:t>
      </w:r>
      <w:proofErr w:type="spellStart"/>
      <w:r>
        <w:t>incude</w:t>
      </w:r>
      <w:proofErr w:type="spellEnd"/>
      <w:r>
        <w:t xml:space="preserve"> more about the </w:t>
      </w:r>
      <w:proofErr w:type="spellStart"/>
      <w:r>
        <w:t>intrapecic</w:t>
      </w:r>
      <w:proofErr w:type="spellEnd"/>
      <w:r>
        <w:t xml:space="preserve"> competition as I have tried t do!</w:t>
      </w:r>
    </w:p>
  </w:comment>
  <w:comment w:id="115" w:author="kanead" w:date="2013-08-14T16:17:00Z" w:initials="AK">
    <w:p w14:paraId="1F122B7B" w14:textId="77777777" w:rsidR="00E12D11" w:rsidRDefault="00E12D11">
      <w:pPr>
        <w:pStyle w:val="CommentText"/>
      </w:pPr>
      <w:r>
        <w:rPr>
          <w:rStyle w:val="CommentReference"/>
        </w:rPr>
        <w:annotationRef/>
      </w:r>
      <w:r>
        <w:t xml:space="preserve">Check the case where &gt;1 scavenger finds carrion and see if there is additive decay. </w:t>
      </w:r>
    </w:p>
  </w:comment>
  <w:comment w:id="116" w:author="kanead" w:date="2013-08-13T17:41:00Z" w:initials="AK">
    <w:p w14:paraId="171ACD00" w14:textId="77777777" w:rsidR="00E12D11" w:rsidRDefault="00E12D11">
      <w:pPr>
        <w:pStyle w:val="CommentText"/>
      </w:pPr>
      <w:r>
        <w:rPr>
          <w:rStyle w:val="CommentReference"/>
        </w:rPr>
        <w:annotationRef/>
      </w:r>
      <w:r>
        <w:t xml:space="preserve">This will have to change for the raptors in the case where they are individuals </w:t>
      </w:r>
    </w:p>
  </w:comment>
  <w:comment w:id="117" w:author="Kevin Healy" w:date="2013-09-30T16:50:00Z" w:initials="KH">
    <w:p w14:paraId="4E09F83F" w14:textId="0F5545A3" w:rsidR="00225054" w:rsidRDefault="00225054">
      <w:pPr>
        <w:pStyle w:val="CommentText"/>
      </w:pPr>
      <w:r>
        <w:rPr>
          <w:rStyle w:val="CommentReference"/>
        </w:rPr>
        <w:annotationRef/>
      </w:r>
      <w:r>
        <w:t xml:space="preserve">Good to have ideas down but </w:t>
      </w:r>
      <w:proofErr w:type="spellStart"/>
      <w:r>
        <w:t>il</w:t>
      </w:r>
      <w:proofErr w:type="spellEnd"/>
      <w:r>
        <w:t xml:space="preserve"> work on trying to include competition into the models over the next couple of weeks and then hopefully we will be </w:t>
      </w:r>
      <w:proofErr w:type="spellStart"/>
      <w:r>
        <w:t>closeto</w:t>
      </w:r>
      <w:proofErr w:type="spellEnd"/>
      <w:r>
        <w:t xml:space="preserve"> getting a full document together</w:t>
      </w:r>
      <w:bookmarkStart w:id="118" w:name="_GoBack"/>
      <w:bookmarkEnd w:id="118"/>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ez5psevaea25gear0axwr9oep2wvd2tvsvr&quot;&gt;My EndNote Library&lt;record-ids&gt;&lt;item&gt;9&lt;/item&gt;&lt;item&gt;71&lt;/item&gt;&lt;item&gt;74&lt;/item&gt;&lt;item&gt;87&lt;/item&gt;&lt;item&gt;108&lt;/item&gt;&lt;item&gt;114&lt;/item&gt;&lt;item&gt;145&lt;/item&gt;&lt;item&gt;146&lt;/item&gt;&lt;item&gt;153&lt;/item&gt;&lt;item&gt;154&lt;/item&gt;&lt;item&gt;155&lt;/item&gt;&lt;item&gt;156&lt;/item&gt;&lt;item&gt;157&lt;/item&gt;&lt;item&gt;158&lt;/item&gt;&lt;item&gt;159&lt;/item&gt;&lt;item&gt;160&lt;/item&gt;&lt;item&gt;162&lt;/item&gt;&lt;item&gt;163&lt;/item&gt;&lt;item&gt;164&lt;/item&gt;&lt;item&gt;165&lt;/item&gt;&lt;item&gt;166&lt;/item&gt;&lt;item&gt;168&lt;/item&gt;&lt;item&gt;169&lt;/item&gt;&lt;item&gt;170&lt;/item&gt;&lt;item&gt;171&lt;/item&gt;&lt;item&gt;172&lt;/item&gt;&lt;item&gt;173&lt;/item&gt;&lt;item&gt;174&lt;/item&gt;&lt;item&gt;192&lt;/item&gt;&lt;item&gt;193&lt;/item&gt;&lt;item&gt;195&lt;/item&gt;&lt;item&gt;196&lt;/item&gt;&lt;item&gt;197&lt;/item&gt;&lt;item&gt;198&lt;/item&gt;&lt;item&gt;199&lt;/item&gt;&lt;item&gt;200&lt;/item&gt;&lt;item&gt;202&lt;/item&gt;&lt;item&gt;203&lt;/item&gt;&lt;item&gt;204&lt;/item&gt;&lt;item&gt;205&lt;/item&gt;&lt;/record-ids&gt;&lt;/item&gt;&lt;/Libraries&gt;"/>
  </w:docVars>
  <w:rsids>
    <w:rsidRoot w:val="00466DC8"/>
    <w:rsid w:val="00013438"/>
    <w:rsid w:val="00014F04"/>
    <w:rsid w:val="00017E3D"/>
    <w:rsid w:val="00043816"/>
    <w:rsid w:val="00082405"/>
    <w:rsid w:val="00082E0A"/>
    <w:rsid w:val="000C1670"/>
    <w:rsid w:val="000E6399"/>
    <w:rsid w:val="00137DC7"/>
    <w:rsid w:val="00147529"/>
    <w:rsid w:val="00186498"/>
    <w:rsid w:val="00194526"/>
    <w:rsid w:val="001A2F71"/>
    <w:rsid w:val="001C1647"/>
    <w:rsid w:val="002044DD"/>
    <w:rsid w:val="00207FA4"/>
    <w:rsid w:val="00216947"/>
    <w:rsid w:val="00225054"/>
    <w:rsid w:val="00250012"/>
    <w:rsid w:val="00255578"/>
    <w:rsid w:val="00266CB5"/>
    <w:rsid w:val="00267A22"/>
    <w:rsid w:val="00271DF4"/>
    <w:rsid w:val="00275189"/>
    <w:rsid w:val="00287718"/>
    <w:rsid w:val="002A5A05"/>
    <w:rsid w:val="002B1A10"/>
    <w:rsid w:val="002E32EB"/>
    <w:rsid w:val="002E6150"/>
    <w:rsid w:val="00307433"/>
    <w:rsid w:val="0032237F"/>
    <w:rsid w:val="0032448A"/>
    <w:rsid w:val="003253DF"/>
    <w:rsid w:val="003443BF"/>
    <w:rsid w:val="00357096"/>
    <w:rsid w:val="00364465"/>
    <w:rsid w:val="00373351"/>
    <w:rsid w:val="003C621C"/>
    <w:rsid w:val="003E4A2C"/>
    <w:rsid w:val="003E7CAB"/>
    <w:rsid w:val="003F7D68"/>
    <w:rsid w:val="00404368"/>
    <w:rsid w:val="0042012D"/>
    <w:rsid w:val="004279EC"/>
    <w:rsid w:val="00430A63"/>
    <w:rsid w:val="00430F04"/>
    <w:rsid w:val="00435195"/>
    <w:rsid w:val="00436DB3"/>
    <w:rsid w:val="00440B88"/>
    <w:rsid w:val="00456FFD"/>
    <w:rsid w:val="00466DC8"/>
    <w:rsid w:val="0048640C"/>
    <w:rsid w:val="00496F5A"/>
    <w:rsid w:val="004A2117"/>
    <w:rsid w:val="004B3F54"/>
    <w:rsid w:val="004E096E"/>
    <w:rsid w:val="004E6106"/>
    <w:rsid w:val="0051708D"/>
    <w:rsid w:val="00521625"/>
    <w:rsid w:val="0055278F"/>
    <w:rsid w:val="00567164"/>
    <w:rsid w:val="005B2355"/>
    <w:rsid w:val="005B79A7"/>
    <w:rsid w:val="005D4F7A"/>
    <w:rsid w:val="005E5D4C"/>
    <w:rsid w:val="005F1A3D"/>
    <w:rsid w:val="005F71F1"/>
    <w:rsid w:val="00616D93"/>
    <w:rsid w:val="0062045F"/>
    <w:rsid w:val="00641793"/>
    <w:rsid w:val="0064287D"/>
    <w:rsid w:val="00645CEC"/>
    <w:rsid w:val="006663CE"/>
    <w:rsid w:val="00672CFC"/>
    <w:rsid w:val="006A774D"/>
    <w:rsid w:val="006C05BF"/>
    <w:rsid w:val="006C115F"/>
    <w:rsid w:val="006E2653"/>
    <w:rsid w:val="00701B60"/>
    <w:rsid w:val="00731638"/>
    <w:rsid w:val="0075730F"/>
    <w:rsid w:val="00766195"/>
    <w:rsid w:val="007954AB"/>
    <w:rsid w:val="00796640"/>
    <w:rsid w:val="007B0CE8"/>
    <w:rsid w:val="007E2A4C"/>
    <w:rsid w:val="007E2DF2"/>
    <w:rsid w:val="007E3A59"/>
    <w:rsid w:val="007F1388"/>
    <w:rsid w:val="0084024E"/>
    <w:rsid w:val="0084498C"/>
    <w:rsid w:val="00845CBB"/>
    <w:rsid w:val="00855C98"/>
    <w:rsid w:val="00874CE1"/>
    <w:rsid w:val="00880AFB"/>
    <w:rsid w:val="00882ED7"/>
    <w:rsid w:val="00883570"/>
    <w:rsid w:val="00891BE6"/>
    <w:rsid w:val="008A53AE"/>
    <w:rsid w:val="008E5C10"/>
    <w:rsid w:val="008E77C3"/>
    <w:rsid w:val="0090281C"/>
    <w:rsid w:val="00913736"/>
    <w:rsid w:val="00920920"/>
    <w:rsid w:val="00937C89"/>
    <w:rsid w:val="009435CD"/>
    <w:rsid w:val="00943FFD"/>
    <w:rsid w:val="00944CFA"/>
    <w:rsid w:val="009560AC"/>
    <w:rsid w:val="00977917"/>
    <w:rsid w:val="009A5B81"/>
    <w:rsid w:val="009B6D20"/>
    <w:rsid w:val="009C24BB"/>
    <w:rsid w:val="009F2079"/>
    <w:rsid w:val="00A335B9"/>
    <w:rsid w:val="00A34CB3"/>
    <w:rsid w:val="00A61FC7"/>
    <w:rsid w:val="00A7360A"/>
    <w:rsid w:val="00A815F7"/>
    <w:rsid w:val="00AB2B91"/>
    <w:rsid w:val="00AD3E94"/>
    <w:rsid w:val="00AD4501"/>
    <w:rsid w:val="00AD5B28"/>
    <w:rsid w:val="00B06BBB"/>
    <w:rsid w:val="00B23B88"/>
    <w:rsid w:val="00B33038"/>
    <w:rsid w:val="00B354B1"/>
    <w:rsid w:val="00B418BB"/>
    <w:rsid w:val="00B75BF7"/>
    <w:rsid w:val="00B808CA"/>
    <w:rsid w:val="00B8303F"/>
    <w:rsid w:val="00B943BF"/>
    <w:rsid w:val="00B957AC"/>
    <w:rsid w:val="00BB0A21"/>
    <w:rsid w:val="00BB4C2F"/>
    <w:rsid w:val="00BB73B2"/>
    <w:rsid w:val="00BC1F96"/>
    <w:rsid w:val="00BC3A2B"/>
    <w:rsid w:val="00BD1A61"/>
    <w:rsid w:val="00BD452F"/>
    <w:rsid w:val="00BD4D60"/>
    <w:rsid w:val="00C016E0"/>
    <w:rsid w:val="00C249E5"/>
    <w:rsid w:val="00C403C2"/>
    <w:rsid w:val="00C51B10"/>
    <w:rsid w:val="00C54237"/>
    <w:rsid w:val="00C56AA9"/>
    <w:rsid w:val="00C72542"/>
    <w:rsid w:val="00C75C4D"/>
    <w:rsid w:val="00CA1AD6"/>
    <w:rsid w:val="00CA2C6A"/>
    <w:rsid w:val="00CA53CF"/>
    <w:rsid w:val="00CB1E85"/>
    <w:rsid w:val="00CC1251"/>
    <w:rsid w:val="00CE10CD"/>
    <w:rsid w:val="00CF62FB"/>
    <w:rsid w:val="00D44D1A"/>
    <w:rsid w:val="00D46CFE"/>
    <w:rsid w:val="00D50601"/>
    <w:rsid w:val="00D65C68"/>
    <w:rsid w:val="00D7120B"/>
    <w:rsid w:val="00DA25A3"/>
    <w:rsid w:val="00DB51B1"/>
    <w:rsid w:val="00DD06C7"/>
    <w:rsid w:val="00DE2D0D"/>
    <w:rsid w:val="00DE3F7C"/>
    <w:rsid w:val="00DF1221"/>
    <w:rsid w:val="00DF189C"/>
    <w:rsid w:val="00E037B7"/>
    <w:rsid w:val="00E10E3A"/>
    <w:rsid w:val="00E12682"/>
    <w:rsid w:val="00E12D11"/>
    <w:rsid w:val="00E21206"/>
    <w:rsid w:val="00E2308C"/>
    <w:rsid w:val="00E24F2B"/>
    <w:rsid w:val="00E33F8B"/>
    <w:rsid w:val="00E37094"/>
    <w:rsid w:val="00E43920"/>
    <w:rsid w:val="00E47036"/>
    <w:rsid w:val="00E505B3"/>
    <w:rsid w:val="00E653DD"/>
    <w:rsid w:val="00E74D05"/>
    <w:rsid w:val="00E806C2"/>
    <w:rsid w:val="00E81455"/>
    <w:rsid w:val="00E95E73"/>
    <w:rsid w:val="00EA1D5D"/>
    <w:rsid w:val="00F04B81"/>
    <w:rsid w:val="00F144FF"/>
    <w:rsid w:val="00F16D0C"/>
    <w:rsid w:val="00F23936"/>
    <w:rsid w:val="00F264A0"/>
    <w:rsid w:val="00F35743"/>
    <w:rsid w:val="00F37E49"/>
    <w:rsid w:val="00F42928"/>
    <w:rsid w:val="00F525AA"/>
    <w:rsid w:val="00F57446"/>
    <w:rsid w:val="00F81DA0"/>
    <w:rsid w:val="00F86632"/>
    <w:rsid w:val="00F87699"/>
    <w:rsid w:val="00FA1A31"/>
    <w:rsid w:val="00FC439C"/>
    <w:rsid w:val="00FC623F"/>
    <w:rsid w:val="00FF017C"/>
    <w:rsid w:val="00FF271D"/>
    <w:rsid w:val="00FF4D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F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45F"/>
    <w:rPr>
      <w:color w:val="0000FF" w:themeColor="hyperlink"/>
      <w:u w:val="single"/>
    </w:rPr>
  </w:style>
  <w:style w:type="character" w:customStyle="1" w:styleId="apple-converted-space">
    <w:name w:val="apple-converted-space"/>
    <w:basedOn w:val="DefaultParagraphFont"/>
    <w:rsid w:val="006A774D"/>
  </w:style>
  <w:style w:type="table" w:styleId="TableGrid">
    <w:name w:val="Table Grid"/>
    <w:basedOn w:val="TableNormal"/>
    <w:uiPriority w:val="59"/>
    <w:rsid w:val="00BB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498C"/>
    <w:rPr>
      <w:sz w:val="16"/>
      <w:szCs w:val="16"/>
    </w:rPr>
  </w:style>
  <w:style w:type="paragraph" w:styleId="CommentText">
    <w:name w:val="annotation text"/>
    <w:basedOn w:val="Normal"/>
    <w:link w:val="CommentTextChar"/>
    <w:uiPriority w:val="99"/>
    <w:semiHidden/>
    <w:unhideWhenUsed/>
    <w:rsid w:val="0084498C"/>
    <w:pPr>
      <w:spacing w:line="240" w:lineRule="auto"/>
    </w:pPr>
    <w:rPr>
      <w:sz w:val="20"/>
      <w:szCs w:val="20"/>
    </w:rPr>
  </w:style>
  <w:style w:type="character" w:customStyle="1" w:styleId="CommentTextChar">
    <w:name w:val="Comment Text Char"/>
    <w:basedOn w:val="DefaultParagraphFont"/>
    <w:link w:val="CommentText"/>
    <w:uiPriority w:val="99"/>
    <w:semiHidden/>
    <w:rsid w:val="0084498C"/>
    <w:rPr>
      <w:sz w:val="20"/>
      <w:szCs w:val="20"/>
    </w:rPr>
  </w:style>
  <w:style w:type="paragraph" w:styleId="CommentSubject">
    <w:name w:val="annotation subject"/>
    <w:basedOn w:val="CommentText"/>
    <w:next w:val="CommentText"/>
    <w:link w:val="CommentSubjectChar"/>
    <w:uiPriority w:val="99"/>
    <w:semiHidden/>
    <w:unhideWhenUsed/>
    <w:rsid w:val="0084498C"/>
    <w:rPr>
      <w:b/>
      <w:bCs/>
    </w:rPr>
  </w:style>
  <w:style w:type="character" w:customStyle="1" w:styleId="CommentSubjectChar">
    <w:name w:val="Comment Subject Char"/>
    <w:basedOn w:val="CommentTextChar"/>
    <w:link w:val="CommentSubject"/>
    <w:uiPriority w:val="99"/>
    <w:semiHidden/>
    <w:rsid w:val="0084498C"/>
    <w:rPr>
      <w:b/>
      <w:bCs/>
      <w:sz w:val="20"/>
      <w:szCs w:val="20"/>
    </w:rPr>
  </w:style>
  <w:style w:type="paragraph" w:styleId="BalloonText">
    <w:name w:val="Balloon Text"/>
    <w:basedOn w:val="Normal"/>
    <w:link w:val="BalloonTextChar"/>
    <w:uiPriority w:val="99"/>
    <w:semiHidden/>
    <w:unhideWhenUsed/>
    <w:rsid w:val="00844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98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45F"/>
    <w:rPr>
      <w:color w:val="0000FF" w:themeColor="hyperlink"/>
      <w:u w:val="single"/>
    </w:rPr>
  </w:style>
  <w:style w:type="character" w:customStyle="1" w:styleId="apple-converted-space">
    <w:name w:val="apple-converted-space"/>
    <w:basedOn w:val="DefaultParagraphFont"/>
    <w:rsid w:val="006A774D"/>
  </w:style>
  <w:style w:type="table" w:styleId="TableGrid">
    <w:name w:val="Table Grid"/>
    <w:basedOn w:val="TableNormal"/>
    <w:uiPriority w:val="59"/>
    <w:rsid w:val="00BB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498C"/>
    <w:rPr>
      <w:sz w:val="16"/>
      <w:szCs w:val="16"/>
    </w:rPr>
  </w:style>
  <w:style w:type="paragraph" w:styleId="CommentText">
    <w:name w:val="annotation text"/>
    <w:basedOn w:val="Normal"/>
    <w:link w:val="CommentTextChar"/>
    <w:uiPriority w:val="99"/>
    <w:semiHidden/>
    <w:unhideWhenUsed/>
    <w:rsid w:val="0084498C"/>
    <w:pPr>
      <w:spacing w:line="240" w:lineRule="auto"/>
    </w:pPr>
    <w:rPr>
      <w:sz w:val="20"/>
      <w:szCs w:val="20"/>
    </w:rPr>
  </w:style>
  <w:style w:type="character" w:customStyle="1" w:styleId="CommentTextChar">
    <w:name w:val="Comment Text Char"/>
    <w:basedOn w:val="DefaultParagraphFont"/>
    <w:link w:val="CommentText"/>
    <w:uiPriority w:val="99"/>
    <w:semiHidden/>
    <w:rsid w:val="0084498C"/>
    <w:rPr>
      <w:sz w:val="20"/>
      <w:szCs w:val="20"/>
    </w:rPr>
  </w:style>
  <w:style w:type="paragraph" w:styleId="CommentSubject">
    <w:name w:val="annotation subject"/>
    <w:basedOn w:val="CommentText"/>
    <w:next w:val="CommentText"/>
    <w:link w:val="CommentSubjectChar"/>
    <w:uiPriority w:val="99"/>
    <w:semiHidden/>
    <w:unhideWhenUsed/>
    <w:rsid w:val="0084498C"/>
    <w:rPr>
      <w:b/>
      <w:bCs/>
    </w:rPr>
  </w:style>
  <w:style w:type="character" w:customStyle="1" w:styleId="CommentSubjectChar">
    <w:name w:val="Comment Subject Char"/>
    <w:basedOn w:val="CommentTextChar"/>
    <w:link w:val="CommentSubject"/>
    <w:uiPriority w:val="99"/>
    <w:semiHidden/>
    <w:rsid w:val="0084498C"/>
    <w:rPr>
      <w:b/>
      <w:bCs/>
      <w:sz w:val="20"/>
      <w:szCs w:val="20"/>
    </w:rPr>
  </w:style>
  <w:style w:type="paragraph" w:styleId="BalloonText">
    <w:name w:val="Balloon Text"/>
    <w:basedOn w:val="Normal"/>
    <w:link w:val="BalloonTextChar"/>
    <w:uiPriority w:val="99"/>
    <w:semiHidden/>
    <w:unhideWhenUsed/>
    <w:rsid w:val="00844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0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8486</Words>
  <Characters>48371</Characters>
  <Application>Microsoft Macintosh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kanead</dc:creator>
  <cp:lastModifiedBy>Kevin Healy</cp:lastModifiedBy>
  <cp:revision>2</cp:revision>
  <dcterms:created xsi:type="dcterms:W3CDTF">2013-09-30T15:51:00Z</dcterms:created>
  <dcterms:modified xsi:type="dcterms:W3CDTF">2013-09-30T15:51:00Z</dcterms:modified>
</cp:coreProperties>
</file>